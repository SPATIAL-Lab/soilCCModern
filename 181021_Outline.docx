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E061D" w14:textId="77777777" w:rsidR="0020547D" w:rsidRDefault="006D2EA6">
      <w:pPr>
        <w:rPr>
          <w:rFonts w:ascii="Times New Roman" w:hAnsi="Times New Roman" w:cs="Times New Roman"/>
        </w:rPr>
      </w:pPr>
      <w:r w:rsidRPr="00616DE1">
        <w:rPr>
          <w:rFonts w:ascii="Times New Roman" w:hAnsi="Times New Roman" w:cs="Times New Roman"/>
        </w:rPr>
        <w:t>Outline</w:t>
      </w:r>
    </w:p>
    <w:p w14:paraId="594D78A6" w14:textId="77777777" w:rsidR="00D5275C" w:rsidRPr="00616DE1" w:rsidRDefault="00D5275C">
      <w:pPr>
        <w:rPr>
          <w:rFonts w:ascii="Times New Roman" w:hAnsi="Times New Roman" w:cs="Times New Roman"/>
        </w:rPr>
      </w:pPr>
      <w:r>
        <w:rPr>
          <w:rFonts w:ascii="Times New Roman" w:hAnsi="Times New Roman" w:cs="Times New Roman"/>
        </w:rPr>
        <w:t>Intro</w:t>
      </w:r>
    </w:p>
    <w:p w14:paraId="15CFA437" w14:textId="35364700" w:rsidR="0003450D" w:rsidRDefault="001741F6" w:rsidP="0003450D">
      <w:pPr>
        <w:ind w:firstLine="720"/>
        <w:rPr>
          <w:rFonts w:ascii="Times New Roman" w:hAnsi="Times New Roman" w:cs="Times New Roman"/>
        </w:rPr>
      </w:pPr>
      <w:r>
        <w:rPr>
          <w:rFonts w:ascii="Times New Roman" w:hAnsi="Times New Roman" w:cs="Times New Roman"/>
        </w:rPr>
        <w:t>T</w:t>
      </w:r>
      <w:r w:rsidR="00BE3189">
        <w:rPr>
          <w:rFonts w:ascii="Times New Roman" w:hAnsi="Times New Roman" w:cs="Times New Roman"/>
        </w:rPr>
        <w:t>he t</w:t>
      </w:r>
      <w:r>
        <w:rPr>
          <w:rFonts w:ascii="Times New Roman" w:hAnsi="Times New Roman" w:cs="Times New Roman"/>
        </w:rPr>
        <w:t>iming and s</w:t>
      </w:r>
      <w:r w:rsidR="008C313F" w:rsidRPr="00616DE1">
        <w:rPr>
          <w:rFonts w:ascii="Times New Roman" w:hAnsi="Times New Roman" w:cs="Times New Roman"/>
        </w:rPr>
        <w:t>easo</w:t>
      </w:r>
      <w:r w:rsidR="00701220" w:rsidRPr="00616DE1">
        <w:rPr>
          <w:rFonts w:ascii="Times New Roman" w:hAnsi="Times New Roman" w:cs="Times New Roman"/>
        </w:rPr>
        <w:t xml:space="preserve">n </w:t>
      </w:r>
      <w:r w:rsidR="008C313F" w:rsidRPr="00616DE1">
        <w:rPr>
          <w:rFonts w:ascii="Times New Roman" w:hAnsi="Times New Roman" w:cs="Times New Roman"/>
        </w:rPr>
        <w:t xml:space="preserve">of pedogenic carbonate precipitation </w:t>
      </w:r>
      <w:r>
        <w:rPr>
          <w:rFonts w:ascii="Times New Roman" w:hAnsi="Times New Roman" w:cs="Times New Roman"/>
        </w:rPr>
        <w:t>has been debated in recent years, with</w:t>
      </w:r>
      <w:r w:rsidR="00BE3189">
        <w:rPr>
          <w:rFonts w:ascii="Times New Roman" w:hAnsi="Times New Roman" w:cs="Times New Roman"/>
        </w:rPr>
        <w:t xml:space="preserve"> significant consequences to paleoclimatic inference (a few citations). </w:t>
      </w:r>
      <w:r w:rsidR="007D40D1">
        <w:rPr>
          <w:rFonts w:ascii="Times New Roman" w:hAnsi="Times New Roman" w:cs="Times New Roman"/>
        </w:rPr>
        <w:t>Clumped isotope temperatures of m</w:t>
      </w:r>
      <w:r w:rsidR="00BE3189">
        <w:rPr>
          <w:rFonts w:ascii="Times New Roman" w:hAnsi="Times New Roman" w:cs="Times New Roman"/>
        </w:rPr>
        <w:t xml:space="preserve">odern pedogenic carbonates have </w:t>
      </w:r>
      <w:r w:rsidR="007D40D1">
        <w:rPr>
          <w:rFonts w:ascii="Times New Roman" w:hAnsi="Times New Roman" w:cs="Times New Roman"/>
        </w:rPr>
        <w:t>found a variety of</w:t>
      </w:r>
      <w:r w:rsidR="00BE3189">
        <w:rPr>
          <w:rFonts w:ascii="Times New Roman" w:hAnsi="Times New Roman" w:cs="Times New Roman"/>
        </w:rPr>
        <w:t xml:space="preserve"> </w:t>
      </w:r>
      <w:r w:rsidR="007D40D1">
        <w:rPr>
          <w:rFonts w:ascii="Times New Roman" w:hAnsi="Times New Roman" w:cs="Times New Roman"/>
        </w:rPr>
        <w:t xml:space="preserve">formation </w:t>
      </w:r>
      <w:r w:rsidR="00BE3189">
        <w:rPr>
          <w:rFonts w:ascii="Times New Roman" w:hAnsi="Times New Roman" w:cs="Times New Roman"/>
        </w:rPr>
        <w:t>temperature</w:t>
      </w:r>
      <w:r w:rsidR="007D40D1">
        <w:rPr>
          <w:rFonts w:ascii="Times New Roman" w:hAnsi="Times New Roman" w:cs="Times New Roman"/>
        </w:rPr>
        <w:t>s, relative to MAT,</w:t>
      </w:r>
      <w:r w:rsidR="00BE3189">
        <w:rPr>
          <w:rFonts w:ascii="Times New Roman" w:hAnsi="Times New Roman" w:cs="Times New Roman"/>
        </w:rPr>
        <w:t xml:space="preserve"> in different environments (</w:t>
      </w:r>
      <w:proofErr w:type="spellStart"/>
      <w:r w:rsidR="00BE3189">
        <w:rPr>
          <w:rFonts w:ascii="Times New Roman" w:hAnsi="Times New Roman" w:cs="Times New Roman"/>
        </w:rPr>
        <w:t>Mintz</w:t>
      </w:r>
      <w:proofErr w:type="spellEnd"/>
      <w:r w:rsidR="00BE3189">
        <w:rPr>
          <w:rFonts w:ascii="Times New Roman" w:hAnsi="Times New Roman" w:cs="Times New Roman"/>
        </w:rPr>
        <w:t xml:space="preserve">, Peters, Quade, Gallagher). </w:t>
      </w:r>
      <w:r w:rsidR="007D40D1">
        <w:rPr>
          <w:rFonts w:ascii="Times New Roman" w:hAnsi="Times New Roman" w:cs="Times New Roman"/>
        </w:rPr>
        <w:t xml:space="preserve">Usually, these temperatures are at or above MAT, indicating the well-cited warm-season bias in most environments. </w:t>
      </w:r>
      <w:r w:rsidR="00BE3189">
        <w:rPr>
          <w:rFonts w:ascii="Times New Roman" w:hAnsi="Times New Roman" w:cs="Times New Roman"/>
        </w:rPr>
        <w:t>The main driver</w:t>
      </w:r>
      <w:r w:rsidR="007D40D1">
        <w:rPr>
          <w:rFonts w:ascii="Times New Roman" w:hAnsi="Times New Roman" w:cs="Times New Roman"/>
        </w:rPr>
        <w:t>s</w:t>
      </w:r>
      <w:r w:rsidR="00BE3189">
        <w:rPr>
          <w:rFonts w:ascii="Times New Roman" w:hAnsi="Times New Roman" w:cs="Times New Roman"/>
        </w:rPr>
        <w:t xml:space="preserve"> of pedogenic carbonate formation </w:t>
      </w:r>
      <w:r w:rsidR="007D40D1">
        <w:rPr>
          <w:rFonts w:ascii="Times New Roman" w:hAnsi="Times New Roman" w:cs="Times New Roman"/>
        </w:rPr>
        <w:t xml:space="preserve">are </w:t>
      </w:r>
      <w:r w:rsidR="00BE3189">
        <w:rPr>
          <w:rFonts w:ascii="Times New Roman" w:hAnsi="Times New Roman" w:cs="Times New Roman"/>
        </w:rPr>
        <w:t xml:space="preserve">increasing temperatures, decreasing </w:t>
      </w:r>
      <w:r w:rsidR="00BE3189" w:rsidRPr="00BE3189">
        <w:rPr>
          <w:rFonts w:ascii="Times New Roman" w:hAnsi="Times New Roman" w:cs="Times New Roman"/>
          <w:i/>
        </w:rPr>
        <w:t>p</w:t>
      </w:r>
      <w:r w:rsidR="00BE3189">
        <w:rPr>
          <w:rFonts w:ascii="Times New Roman" w:hAnsi="Times New Roman" w:cs="Times New Roman"/>
        </w:rPr>
        <w:t>CO</w:t>
      </w:r>
      <w:r w:rsidR="00BE3189" w:rsidRPr="00BE3189">
        <w:rPr>
          <w:rFonts w:ascii="Times New Roman" w:hAnsi="Times New Roman" w:cs="Times New Roman"/>
          <w:vertAlign w:val="subscript"/>
        </w:rPr>
        <w:t>2</w:t>
      </w:r>
      <w:r w:rsidR="00BE3189">
        <w:rPr>
          <w:rFonts w:ascii="Times New Roman" w:hAnsi="Times New Roman" w:cs="Times New Roman"/>
        </w:rPr>
        <w:t>, root-water uptake, and evaporation</w:t>
      </w:r>
      <w:r w:rsidR="007D40D1">
        <w:rPr>
          <w:rFonts w:ascii="Times New Roman" w:hAnsi="Times New Roman" w:cs="Times New Roman"/>
        </w:rPr>
        <w:t>; however, the relative importance of these drivers is debated</w:t>
      </w:r>
      <w:r w:rsidR="00BE3189">
        <w:rPr>
          <w:rFonts w:ascii="Times New Roman" w:hAnsi="Times New Roman" w:cs="Times New Roman"/>
        </w:rPr>
        <w:t xml:space="preserve"> (Quade, Gallagher, Meyer). Some studies invoke soil drying, lowering soil </w:t>
      </w:r>
      <w:r w:rsidR="00BE3189" w:rsidRPr="007D40D1">
        <w:rPr>
          <w:rFonts w:ascii="Times New Roman" w:hAnsi="Times New Roman" w:cs="Times New Roman"/>
          <w:i/>
        </w:rPr>
        <w:t>p</w:t>
      </w:r>
      <w:r w:rsidR="00BE3189">
        <w:rPr>
          <w:rFonts w:ascii="Times New Roman" w:hAnsi="Times New Roman" w:cs="Times New Roman"/>
        </w:rPr>
        <w:t>CO</w:t>
      </w:r>
      <w:r w:rsidR="00BE3189" w:rsidRPr="007D40D1">
        <w:rPr>
          <w:rFonts w:ascii="Times New Roman" w:hAnsi="Times New Roman" w:cs="Times New Roman"/>
          <w:vertAlign w:val="subscript"/>
        </w:rPr>
        <w:t>2</w:t>
      </w:r>
      <w:r w:rsidR="00BE3189">
        <w:rPr>
          <w:rFonts w:ascii="Times New Roman" w:hAnsi="Times New Roman" w:cs="Times New Roman"/>
        </w:rPr>
        <w:t>, while other studies suggest transpiration could play a larger role in concentration Ca ions the growing season (Gallagher, Meyer).</w:t>
      </w:r>
      <w:r w:rsidR="008C313F" w:rsidRPr="00616DE1">
        <w:rPr>
          <w:rFonts w:ascii="Times New Roman" w:hAnsi="Times New Roman" w:cs="Times New Roman"/>
        </w:rPr>
        <w:t xml:space="preserve"> </w:t>
      </w:r>
      <w:r w:rsidR="00FB3F60">
        <w:rPr>
          <w:rFonts w:ascii="Times New Roman" w:hAnsi="Times New Roman" w:cs="Times New Roman"/>
        </w:rPr>
        <w:t>Modelling suggests that pedogenic carbonate precipitates and dissolves in both short and long time periods, but the last precipitation event of the year is usually</w:t>
      </w:r>
      <w:r w:rsidR="007A701F">
        <w:rPr>
          <w:rFonts w:ascii="Times New Roman" w:hAnsi="Times New Roman" w:cs="Times New Roman"/>
        </w:rPr>
        <w:t xml:space="preserve"> best</w:t>
      </w:r>
      <w:r w:rsidR="00FB3F60">
        <w:rPr>
          <w:rFonts w:ascii="Times New Roman" w:hAnsi="Times New Roman" w:cs="Times New Roman"/>
        </w:rPr>
        <w:t xml:space="preserve"> preserved (Meyer). </w:t>
      </w:r>
      <w:r w:rsidR="0003450D">
        <w:rPr>
          <w:rFonts w:ascii="Times New Roman" w:hAnsi="Times New Roman" w:cs="Times New Roman"/>
        </w:rPr>
        <w:t>Overall, the main season and timing of pedogenic carbonate formation remains unresolved and likely varies with C</w:t>
      </w:r>
      <w:r w:rsidR="0003450D" w:rsidRPr="0003450D">
        <w:rPr>
          <w:rFonts w:ascii="Times New Roman" w:hAnsi="Times New Roman" w:cs="Times New Roman"/>
          <w:vertAlign w:val="subscript"/>
        </w:rPr>
        <w:t>3</w:t>
      </w:r>
      <w:r w:rsidR="0003450D">
        <w:rPr>
          <w:rFonts w:ascii="Times New Roman" w:hAnsi="Times New Roman" w:cs="Times New Roman"/>
        </w:rPr>
        <w:t xml:space="preserve"> vs. C</w:t>
      </w:r>
      <w:r w:rsidR="0003450D" w:rsidRPr="0003450D">
        <w:rPr>
          <w:rFonts w:ascii="Times New Roman" w:hAnsi="Times New Roman" w:cs="Times New Roman"/>
          <w:vertAlign w:val="subscript"/>
        </w:rPr>
        <w:t>4</w:t>
      </w:r>
      <w:r w:rsidR="0003450D">
        <w:rPr>
          <w:rFonts w:ascii="Times New Roman" w:hAnsi="Times New Roman" w:cs="Times New Roman"/>
        </w:rPr>
        <w:t xml:space="preserve"> vegetation and different precipitation patterns. Here, we create a model that predicts oxygen and carbonate isotope values of pedogenic carbonate in C3 ecosystems with arid to sub humid climates. We then compare predicted model results with modern studies of pedogenic carbonate that include clumped isotope temperatures to gain insight into the season and mechanisms of carbonate precipitation. </w:t>
      </w:r>
    </w:p>
    <w:p w14:paraId="287B13B4" w14:textId="29329D77" w:rsidR="00FB3F60" w:rsidRDefault="00FB3F60" w:rsidP="0003450D">
      <w:pPr>
        <w:rPr>
          <w:rFonts w:ascii="Times New Roman" w:hAnsi="Times New Roman" w:cs="Times New Roman"/>
        </w:rPr>
      </w:pPr>
      <w:r>
        <w:rPr>
          <w:rFonts w:ascii="Times New Roman" w:hAnsi="Times New Roman" w:cs="Times New Roman"/>
        </w:rPr>
        <w:t>Methods</w:t>
      </w:r>
    </w:p>
    <w:p w14:paraId="6C7CFCB1" w14:textId="7FC5635E" w:rsidR="00FE548C" w:rsidRDefault="00C666CD" w:rsidP="00FB3F60">
      <w:pPr>
        <w:ind w:firstLine="720"/>
        <w:rPr>
          <w:rFonts w:ascii="Times New Roman" w:hAnsi="Times New Roman" w:cs="Times New Roman"/>
        </w:rPr>
      </w:pPr>
      <w:r>
        <w:rPr>
          <w:rFonts w:ascii="Times New Roman" w:hAnsi="Times New Roman" w:cs="Times New Roman"/>
        </w:rPr>
        <w:t xml:space="preserve">We assume pedogenic carbonate formation takes place over a 3-month season </w:t>
      </w:r>
      <w:r w:rsidRPr="00616DE1">
        <w:rPr>
          <w:rFonts w:ascii="Times New Roman" w:hAnsi="Times New Roman" w:cs="Times New Roman"/>
        </w:rPr>
        <w:t>(DJF, MAM, JJA, SON)</w:t>
      </w:r>
      <w:r>
        <w:rPr>
          <w:rFonts w:ascii="Times New Roman" w:hAnsi="Times New Roman" w:cs="Times New Roman"/>
        </w:rPr>
        <w:t xml:space="preserve">, hereby referred to as the pedogenic carbonate quarter (PCQ). </w:t>
      </w:r>
      <w:r w:rsidR="001304A7">
        <w:rPr>
          <w:rFonts w:ascii="Times New Roman" w:hAnsi="Times New Roman" w:cs="Times New Roman"/>
        </w:rPr>
        <w:t xml:space="preserve">Here we explore a complimentary, model-based approach to evaluating the conditions of soil carbonate formation. </w:t>
      </w:r>
      <w:r w:rsidR="008C313F" w:rsidRPr="00616DE1">
        <w:rPr>
          <w:rFonts w:ascii="Times New Roman" w:hAnsi="Times New Roman" w:cs="Times New Roman"/>
        </w:rPr>
        <w:t>We create a mechanistic model connecting carbon and oxygen isotope values of pedogenic carbonate to both seasonal and annual climatic drivers</w:t>
      </w:r>
      <w:r w:rsidR="00700611" w:rsidRPr="00616DE1">
        <w:rPr>
          <w:rFonts w:ascii="Times New Roman" w:hAnsi="Times New Roman" w:cs="Times New Roman"/>
        </w:rPr>
        <w:t xml:space="preserve">. </w:t>
      </w:r>
      <w:r w:rsidR="00191CC0">
        <w:rPr>
          <w:rFonts w:ascii="Times New Roman" w:hAnsi="Times New Roman" w:cs="Times New Roman"/>
        </w:rPr>
        <w:t xml:space="preserve">We explore the effectiveness of the </w:t>
      </w:r>
      <w:r w:rsidR="00D5275C">
        <w:rPr>
          <w:rFonts w:ascii="Times New Roman" w:hAnsi="Times New Roman" w:cs="Times New Roman"/>
        </w:rPr>
        <w:t xml:space="preserve">model with different model assumptions </w:t>
      </w:r>
      <w:r w:rsidR="00191CC0">
        <w:rPr>
          <w:rFonts w:ascii="Times New Roman" w:hAnsi="Times New Roman" w:cs="Times New Roman"/>
        </w:rPr>
        <w:t>and its implications for the timing and mechanisms of pedogenic carbonate formation.</w:t>
      </w:r>
      <w:r w:rsidR="001304A7">
        <w:rPr>
          <w:rFonts w:ascii="Times New Roman" w:hAnsi="Times New Roman" w:cs="Times New Roman"/>
        </w:rPr>
        <w:t xml:space="preserve"> The result is a set of hypotheses</w:t>
      </w:r>
      <w:r w:rsidR="00E1462E">
        <w:rPr>
          <w:rFonts w:ascii="Times New Roman" w:hAnsi="Times New Roman" w:cs="Times New Roman"/>
        </w:rPr>
        <w:t xml:space="preserve">, which are discussed in depth in the next section. </w:t>
      </w:r>
    </w:p>
    <w:p w14:paraId="11F70911" w14:textId="35F5D928" w:rsidR="00D5275C" w:rsidRPr="00616DE1" w:rsidRDefault="00806C0B" w:rsidP="00D5275C">
      <w:pPr>
        <w:rPr>
          <w:rFonts w:ascii="Times New Roman" w:hAnsi="Times New Roman" w:cs="Times New Roman"/>
        </w:rPr>
      </w:pPr>
      <w:r>
        <w:rPr>
          <w:rFonts w:ascii="Times New Roman" w:hAnsi="Times New Roman" w:cs="Times New Roman"/>
        </w:rPr>
        <w:t>Results/</w:t>
      </w:r>
      <w:r w:rsidR="00D5275C">
        <w:rPr>
          <w:rFonts w:ascii="Times New Roman" w:hAnsi="Times New Roman" w:cs="Times New Roman"/>
        </w:rPr>
        <w:t>Discussion</w:t>
      </w:r>
    </w:p>
    <w:p w14:paraId="4D2380E8" w14:textId="0FA24A32" w:rsidR="00700611" w:rsidRDefault="00700611" w:rsidP="00700611">
      <w:pPr>
        <w:rPr>
          <w:rFonts w:ascii="Times New Roman" w:hAnsi="Times New Roman" w:cs="Times New Roman"/>
        </w:rPr>
      </w:pPr>
      <w:r w:rsidRPr="00616DE1">
        <w:rPr>
          <w:rFonts w:ascii="Times New Roman" w:hAnsi="Times New Roman" w:cs="Times New Roman"/>
        </w:rPr>
        <w:t>Warm vs. Dry</w:t>
      </w:r>
    </w:p>
    <w:p w14:paraId="661512CE" w14:textId="60050E05" w:rsidR="001304A7" w:rsidRDefault="001304A7" w:rsidP="00700611">
      <w:pPr>
        <w:rPr>
          <w:rFonts w:ascii="Times New Roman" w:hAnsi="Times New Roman" w:cs="Times New Roman"/>
        </w:rPr>
      </w:pPr>
      <w:r>
        <w:rPr>
          <w:rFonts w:ascii="Times New Roman" w:hAnsi="Times New Roman" w:cs="Times New Roman"/>
        </w:rPr>
        <w:t>-</w:t>
      </w:r>
      <w:r w:rsidR="00FB3F60">
        <w:rPr>
          <w:rFonts w:ascii="Times New Roman" w:hAnsi="Times New Roman" w:cs="Times New Roman"/>
        </w:rPr>
        <w:t xml:space="preserve"> </w:t>
      </w:r>
      <w:r>
        <w:rPr>
          <w:rFonts w:ascii="Times New Roman" w:hAnsi="Times New Roman" w:cs="Times New Roman"/>
        </w:rPr>
        <w:t>Compare HQ and DQ temps to clumped T estimates</w:t>
      </w:r>
    </w:p>
    <w:p w14:paraId="0FCF6937" w14:textId="1559A62F" w:rsidR="00AA2499" w:rsidRDefault="001304A7" w:rsidP="00700611">
      <w:pPr>
        <w:rPr>
          <w:rFonts w:ascii="Times New Roman" w:hAnsi="Times New Roman" w:cs="Times New Roman"/>
        </w:rPr>
      </w:pPr>
      <w:r>
        <w:rPr>
          <w:rFonts w:ascii="Times New Roman" w:hAnsi="Times New Roman" w:cs="Times New Roman"/>
        </w:rPr>
        <w:t>-</w:t>
      </w:r>
      <w:r w:rsidR="00FB3F60">
        <w:rPr>
          <w:rFonts w:ascii="Times New Roman" w:hAnsi="Times New Roman" w:cs="Times New Roman"/>
        </w:rPr>
        <w:t xml:space="preserve"> </w:t>
      </w:r>
      <w:r>
        <w:rPr>
          <w:rFonts w:ascii="Times New Roman" w:hAnsi="Times New Roman" w:cs="Times New Roman"/>
        </w:rPr>
        <w:t xml:space="preserve">Use HQ and DQ values to model </w:t>
      </w:r>
      <w:r w:rsidR="00B46D28">
        <w:rPr>
          <w:rFonts w:ascii="Times New Roman" w:hAnsi="Times New Roman" w:cs="Times New Roman"/>
        </w:rPr>
        <w:t>isotopes</w:t>
      </w:r>
    </w:p>
    <w:p w14:paraId="2B491192" w14:textId="56ED4B08" w:rsidR="00AA0431" w:rsidRDefault="00AA0431" w:rsidP="00700611">
      <w:pPr>
        <w:rPr>
          <w:rFonts w:ascii="Times New Roman" w:hAnsi="Times New Roman" w:cs="Times New Roman"/>
        </w:rPr>
      </w:pPr>
      <w:r>
        <w:rPr>
          <w:rFonts w:ascii="Times New Roman" w:hAnsi="Times New Roman" w:cs="Times New Roman"/>
        </w:rPr>
        <w:lastRenderedPageBreak/>
        <w:tab/>
      </w:r>
      <w:r w:rsidR="0054276C">
        <w:rPr>
          <w:rFonts w:ascii="Times New Roman" w:hAnsi="Times New Roman" w:cs="Times New Roman"/>
          <w:noProof/>
        </w:rPr>
        <w:drawing>
          <wp:inline distT="0" distB="0" distL="0" distR="0" wp14:anchorId="686457BB" wp14:editId="1899798C">
            <wp:extent cx="5943600" cy="4910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lidation_HQ_DQ.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4910455"/>
                    </a:xfrm>
                    <a:prstGeom prst="rect">
                      <a:avLst/>
                    </a:prstGeom>
                  </pic:spPr>
                </pic:pic>
              </a:graphicData>
            </a:graphic>
          </wp:inline>
        </w:drawing>
      </w:r>
    </w:p>
    <w:p w14:paraId="1C3EA0BA" w14:textId="22EFE8C8" w:rsidR="00B46D28" w:rsidRDefault="00B46D28" w:rsidP="00FB3F60">
      <w:pPr>
        <w:ind w:left="720"/>
        <w:rPr>
          <w:rFonts w:ascii="Times New Roman" w:hAnsi="Times New Roman" w:cs="Times New Roman"/>
        </w:rPr>
      </w:pPr>
      <w:r>
        <w:rPr>
          <w:rFonts w:ascii="Times New Roman" w:hAnsi="Times New Roman" w:cs="Times New Roman"/>
        </w:rPr>
        <w:t>-</w:t>
      </w:r>
      <w:r w:rsidR="00FB3F60">
        <w:rPr>
          <w:rFonts w:ascii="Times New Roman" w:hAnsi="Times New Roman" w:cs="Times New Roman"/>
        </w:rPr>
        <w:t xml:space="preserve"> </w:t>
      </w:r>
      <w:r>
        <w:rPr>
          <w:rFonts w:ascii="Times New Roman" w:hAnsi="Times New Roman" w:cs="Times New Roman"/>
        </w:rPr>
        <w:t>Carbon – HQ give</w:t>
      </w:r>
      <w:r w:rsidR="00F23605">
        <w:rPr>
          <w:rFonts w:ascii="Times New Roman" w:hAnsi="Times New Roman" w:cs="Times New Roman"/>
        </w:rPr>
        <w:t xml:space="preserve">s </w:t>
      </w:r>
      <w:r>
        <w:rPr>
          <w:rFonts w:ascii="Times New Roman" w:hAnsi="Times New Roman" w:cs="Times New Roman"/>
        </w:rPr>
        <w:t>tighter relationship for MAP</w:t>
      </w:r>
      <w:r w:rsidR="00FB3F60">
        <w:rPr>
          <w:rFonts w:ascii="Times New Roman" w:hAnsi="Times New Roman" w:cs="Times New Roman"/>
        </w:rPr>
        <w:t xml:space="preserve"> </w:t>
      </w:r>
      <w:r>
        <w:rPr>
          <w:rFonts w:ascii="Times New Roman" w:hAnsi="Times New Roman" w:cs="Times New Roman"/>
        </w:rPr>
        <w:t>&gt;</w:t>
      </w:r>
      <w:r w:rsidR="00FB3F60">
        <w:rPr>
          <w:rFonts w:ascii="Times New Roman" w:hAnsi="Times New Roman" w:cs="Times New Roman"/>
        </w:rPr>
        <w:t xml:space="preserve"> </w:t>
      </w:r>
      <w:r>
        <w:rPr>
          <w:rFonts w:ascii="Times New Roman" w:hAnsi="Times New Roman" w:cs="Times New Roman"/>
        </w:rPr>
        <w:t xml:space="preserve">100 but </w:t>
      </w:r>
      <w:r w:rsidR="00FB3F60">
        <w:rPr>
          <w:rFonts w:ascii="Times New Roman" w:hAnsi="Times New Roman" w:cs="Times New Roman"/>
        </w:rPr>
        <w:t xml:space="preserve">a </w:t>
      </w:r>
      <w:r>
        <w:rPr>
          <w:rFonts w:ascii="Times New Roman" w:hAnsi="Times New Roman" w:cs="Times New Roman"/>
        </w:rPr>
        <w:t>systematically biased, DQ greater scatter but around the 1:1 line</w:t>
      </w:r>
    </w:p>
    <w:p w14:paraId="29A8BB97" w14:textId="004F270E" w:rsidR="00B46D28" w:rsidRDefault="00B46D28" w:rsidP="00F23605">
      <w:pPr>
        <w:ind w:left="720"/>
        <w:rPr>
          <w:rFonts w:ascii="Times New Roman" w:hAnsi="Times New Roman" w:cs="Times New Roman"/>
        </w:rPr>
      </w:pPr>
      <w:r>
        <w:rPr>
          <w:rFonts w:ascii="Times New Roman" w:hAnsi="Times New Roman" w:cs="Times New Roman"/>
        </w:rPr>
        <w:t>-</w:t>
      </w:r>
      <w:r w:rsidR="00FB3F60">
        <w:rPr>
          <w:rFonts w:ascii="Times New Roman" w:hAnsi="Times New Roman" w:cs="Times New Roman"/>
        </w:rPr>
        <w:t xml:space="preserve"> </w:t>
      </w:r>
      <w:r>
        <w:rPr>
          <w:rFonts w:ascii="Times New Roman" w:hAnsi="Times New Roman" w:cs="Times New Roman"/>
        </w:rPr>
        <w:t>Oxyge</w:t>
      </w:r>
      <w:r w:rsidR="00FB3F60">
        <w:rPr>
          <w:rFonts w:ascii="Times New Roman" w:hAnsi="Times New Roman" w:cs="Times New Roman"/>
        </w:rPr>
        <w:t>n – HQ give</w:t>
      </w:r>
      <w:r w:rsidR="00F23605">
        <w:rPr>
          <w:rFonts w:ascii="Times New Roman" w:hAnsi="Times New Roman" w:cs="Times New Roman"/>
        </w:rPr>
        <w:t xml:space="preserve">s an approximate normal distribution around the mean, while DQ shows a systematic bias toward more positive values, compared to measured values. </w:t>
      </w:r>
    </w:p>
    <w:p w14:paraId="7799E98C" w14:textId="201B9064" w:rsidR="00F23605" w:rsidRDefault="00F23605" w:rsidP="00F23605">
      <w:pPr>
        <w:rPr>
          <w:rFonts w:ascii="Times New Roman" w:hAnsi="Times New Roman" w:cs="Times New Roman"/>
        </w:rPr>
      </w:pPr>
      <w:r>
        <w:rPr>
          <w:rFonts w:ascii="Times New Roman" w:hAnsi="Times New Roman" w:cs="Times New Roman"/>
        </w:rPr>
        <w:t>- Use clumped T estimates to inform quarter of formation</w:t>
      </w:r>
    </w:p>
    <w:p w14:paraId="5C7F07AC" w14:textId="39222EBF" w:rsidR="005600E6" w:rsidRDefault="005600E6" w:rsidP="005600E6">
      <w:pPr>
        <w:ind w:left="720"/>
        <w:rPr>
          <w:rFonts w:ascii="Times New Roman" w:hAnsi="Times New Roman" w:cs="Times New Roman"/>
        </w:rPr>
      </w:pPr>
      <w:r>
        <w:rPr>
          <w:rFonts w:ascii="Times New Roman" w:hAnsi="Times New Roman" w:cs="Times New Roman"/>
        </w:rPr>
        <w:t xml:space="preserve">- Did this, and oxygen isotopes are ok. Using either </w:t>
      </w:r>
      <w:proofErr w:type="spellStart"/>
      <w:r>
        <w:rPr>
          <w:rFonts w:ascii="Times New Roman" w:hAnsi="Times New Roman" w:cs="Times New Roman"/>
        </w:rPr>
        <w:t>dqp</w:t>
      </w:r>
      <w:proofErr w:type="spellEnd"/>
      <w:r>
        <w:rPr>
          <w:rFonts w:ascii="Times New Roman" w:hAnsi="Times New Roman" w:cs="Times New Roman"/>
        </w:rPr>
        <w:t xml:space="preserve"> or </w:t>
      </w:r>
      <w:proofErr w:type="spellStart"/>
      <w:r>
        <w:rPr>
          <w:rFonts w:ascii="Times New Roman" w:hAnsi="Times New Roman" w:cs="Times New Roman"/>
        </w:rPr>
        <w:t>hqt</w:t>
      </w:r>
      <w:proofErr w:type="spellEnd"/>
      <w:r>
        <w:rPr>
          <w:rFonts w:ascii="Times New Roman" w:hAnsi="Times New Roman" w:cs="Times New Roman"/>
        </w:rPr>
        <w:t xml:space="preserve">, carbon isotope values are </w:t>
      </w:r>
      <w:r w:rsidR="00D00D01">
        <w:rPr>
          <w:rFonts w:ascii="Times New Roman" w:hAnsi="Times New Roman" w:cs="Times New Roman"/>
        </w:rPr>
        <w:t xml:space="preserve">usually </w:t>
      </w:r>
      <w:r>
        <w:rPr>
          <w:rFonts w:ascii="Times New Roman" w:hAnsi="Times New Roman" w:cs="Times New Roman"/>
        </w:rPr>
        <w:t>too low predicted vs. measured. Used a different calibration than original you had in here</w:t>
      </w:r>
      <w:r w:rsidR="001F62F3">
        <w:rPr>
          <w:rFonts w:ascii="Times New Roman" w:hAnsi="Times New Roman" w:cs="Times New Roman"/>
        </w:rPr>
        <w:t xml:space="preserve"> – </w:t>
      </w:r>
      <w:proofErr w:type="spellStart"/>
      <w:r w:rsidR="001F62F3">
        <w:rPr>
          <w:rFonts w:ascii="Times New Roman" w:hAnsi="Times New Roman" w:cs="Times New Roman"/>
        </w:rPr>
        <w:t>Brietenbach</w:t>
      </w:r>
      <w:proofErr w:type="spellEnd"/>
      <w:r w:rsidR="001F62F3">
        <w:rPr>
          <w:rFonts w:ascii="Times New Roman" w:hAnsi="Times New Roman" w:cs="Times New Roman"/>
        </w:rPr>
        <w:t xml:space="preserve"> et. al. 2018.</w:t>
      </w:r>
    </w:p>
    <w:p w14:paraId="6F681E84" w14:textId="40562286" w:rsidR="00EE0FB9" w:rsidRDefault="00CE2097" w:rsidP="005600E6">
      <w:pPr>
        <w:ind w:left="720"/>
        <w:rPr>
          <w:rFonts w:ascii="Times New Roman" w:hAnsi="Times New Roman" w:cs="Times New Roman"/>
        </w:rPr>
      </w:pPr>
      <w:r>
        <w:rPr>
          <w:rFonts w:ascii="Times New Roman" w:hAnsi="Times New Roman" w:cs="Times New Roman"/>
          <w:noProof/>
        </w:rPr>
        <w:lastRenderedPageBreak/>
        <w:drawing>
          <wp:inline distT="0" distB="0" distL="0" distR="0" wp14:anchorId="43773A22" wp14:editId="608C6744">
            <wp:extent cx="5943600" cy="30346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alidation_Clumped.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3034665"/>
                    </a:xfrm>
                    <a:prstGeom prst="rect">
                      <a:avLst/>
                    </a:prstGeom>
                  </pic:spPr>
                </pic:pic>
              </a:graphicData>
            </a:graphic>
          </wp:inline>
        </w:drawing>
      </w:r>
    </w:p>
    <w:p w14:paraId="7EBC03CC" w14:textId="77777777" w:rsidR="000C4F45" w:rsidRDefault="00D70CD0" w:rsidP="005600E6">
      <w:pPr>
        <w:ind w:left="720"/>
        <w:rPr>
          <w:rFonts w:ascii="Times New Roman" w:hAnsi="Times New Roman" w:cs="Times New Roman"/>
        </w:rPr>
      </w:pPr>
      <w:r>
        <w:rPr>
          <w:rFonts w:ascii="Times New Roman" w:hAnsi="Times New Roman" w:cs="Times New Roman"/>
        </w:rPr>
        <w:t>Clumped temperatures all predict warm season precipitation (under the Kelson 2017 calibration curve; this changes with other curves). Underestimates d13C and overestimates d18O, overall.</w:t>
      </w:r>
    </w:p>
    <w:p w14:paraId="5435D9D1" w14:textId="1256A484" w:rsidR="00D01649" w:rsidRDefault="000C4F45" w:rsidP="005600E6">
      <w:pPr>
        <w:ind w:left="720"/>
        <w:rPr>
          <w:rFonts w:ascii="Times New Roman" w:hAnsi="Times New Roman" w:cs="Times New Roman"/>
        </w:rPr>
      </w:pPr>
      <w:r>
        <w:rPr>
          <w:rFonts w:ascii="Times New Roman" w:hAnsi="Times New Roman" w:cs="Times New Roman"/>
        </w:rPr>
        <w:t>We could also work up doing clumped temperatures as the mean air temps, but that would include one very high air temp value (55C).</w:t>
      </w:r>
      <w:r w:rsidR="00D01649">
        <w:rPr>
          <w:rFonts w:ascii="Times New Roman" w:hAnsi="Times New Roman" w:cs="Times New Roman"/>
        </w:rPr>
        <w:t xml:space="preserve"> </w:t>
      </w:r>
    </w:p>
    <w:p w14:paraId="20F2253C" w14:textId="52F0223E" w:rsidR="00453449" w:rsidRDefault="00453449" w:rsidP="005600E6">
      <w:pPr>
        <w:ind w:left="720"/>
        <w:rPr>
          <w:rFonts w:ascii="Times New Roman" w:hAnsi="Times New Roman" w:cs="Times New Roman"/>
        </w:rPr>
      </w:pPr>
      <w:r>
        <w:rPr>
          <w:rFonts w:ascii="Times New Roman" w:hAnsi="Times New Roman" w:cs="Times New Roman"/>
          <w:noProof/>
        </w:rPr>
        <w:drawing>
          <wp:inline distT="0" distB="0" distL="0" distR="0" wp14:anchorId="365EA3C1" wp14:editId="1302C0D4">
            <wp:extent cx="5943600" cy="2332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mperatureComp.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2332355"/>
                    </a:xfrm>
                    <a:prstGeom prst="rect">
                      <a:avLst/>
                    </a:prstGeom>
                  </pic:spPr>
                </pic:pic>
              </a:graphicData>
            </a:graphic>
          </wp:inline>
        </w:drawing>
      </w:r>
    </w:p>
    <w:p w14:paraId="615E7C1D" w14:textId="2E59E70E" w:rsidR="00557052" w:rsidRDefault="00557052" w:rsidP="005600E6">
      <w:pPr>
        <w:ind w:left="720"/>
        <w:rPr>
          <w:rFonts w:ascii="Times New Roman" w:hAnsi="Times New Roman" w:cs="Times New Roman"/>
        </w:rPr>
      </w:pPr>
      <w:r>
        <w:rPr>
          <w:rFonts w:ascii="Times New Roman" w:hAnsi="Times New Roman" w:cs="Times New Roman"/>
        </w:rPr>
        <w:t xml:space="preserve">Clumped temperatures vs. modelled temperatures. Currently, the “informed by clumped” temperatures are the same as warm season temperatures. </w:t>
      </w:r>
      <w:bookmarkStart w:id="0" w:name="_GoBack"/>
      <w:bookmarkEnd w:id="0"/>
    </w:p>
    <w:p w14:paraId="02AD4DC9" w14:textId="0F3FC7FD" w:rsidR="00806C0B" w:rsidRDefault="00806C0B" w:rsidP="005600E6">
      <w:pPr>
        <w:ind w:left="720"/>
        <w:rPr>
          <w:rFonts w:ascii="Times New Roman" w:hAnsi="Times New Roman" w:cs="Times New Roman"/>
        </w:rPr>
      </w:pPr>
      <w:r>
        <w:rPr>
          <w:rFonts w:ascii="Times New Roman" w:hAnsi="Times New Roman" w:cs="Times New Roman"/>
        </w:rPr>
        <w:t>Discussion points/implicat</w:t>
      </w:r>
      <w:r w:rsidR="001F3499">
        <w:rPr>
          <w:rFonts w:ascii="Times New Roman" w:hAnsi="Times New Roman" w:cs="Times New Roman"/>
        </w:rPr>
        <w:t>i</w:t>
      </w:r>
      <w:r>
        <w:rPr>
          <w:rFonts w:ascii="Times New Roman" w:hAnsi="Times New Roman" w:cs="Times New Roman"/>
        </w:rPr>
        <w:t>ons:</w:t>
      </w:r>
    </w:p>
    <w:p w14:paraId="27769FCA" w14:textId="77777777" w:rsidR="00806C0B" w:rsidRPr="00616DE1" w:rsidRDefault="00806C0B" w:rsidP="005600E6">
      <w:pPr>
        <w:ind w:left="720"/>
        <w:rPr>
          <w:rFonts w:ascii="Times New Roman" w:hAnsi="Times New Roman" w:cs="Times New Roman"/>
        </w:rPr>
      </w:pPr>
    </w:p>
    <w:p w14:paraId="04C824D6" w14:textId="77777777" w:rsidR="00700611" w:rsidRPr="00616DE1" w:rsidRDefault="00700611" w:rsidP="00700611">
      <w:pPr>
        <w:rPr>
          <w:rFonts w:ascii="Times New Roman" w:hAnsi="Times New Roman" w:cs="Times New Roman"/>
        </w:rPr>
      </w:pPr>
      <w:r w:rsidRPr="00616DE1">
        <w:rPr>
          <w:rFonts w:ascii="Times New Roman" w:hAnsi="Times New Roman" w:cs="Times New Roman"/>
        </w:rPr>
        <w:t>Evaporative and Seasonal Effects on Oxygen Isotope Values</w:t>
      </w:r>
    </w:p>
    <w:p w14:paraId="2FCC6510" w14:textId="3CBFFD35" w:rsidR="0003450D" w:rsidRDefault="0003450D">
      <w:pPr>
        <w:rPr>
          <w:rFonts w:ascii="Times New Roman" w:hAnsi="Times New Roman" w:cs="Times New Roman"/>
        </w:rPr>
      </w:pPr>
      <w:r>
        <w:rPr>
          <w:rFonts w:ascii="Times New Roman" w:hAnsi="Times New Roman" w:cs="Times New Roman"/>
        </w:rPr>
        <w:lastRenderedPageBreak/>
        <w:t>-</w:t>
      </w:r>
      <w:r w:rsidR="00F23605">
        <w:rPr>
          <w:rFonts w:ascii="Times New Roman" w:hAnsi="Times New Roman" w:cs="Times New Roman"/>
        </w:rPr>
        <w:t xml:space="preserve"> </w:t>
      </w:r>
      <w:r>
        <w:rPr>
          <w:rFonts w:ascii="Times New Roman" w:hAnsi="Times New Roman" w:cs="Times New Roman"/>
        </w:rPr>
        <w:t xml:space="preserve">Compare measured and predicted isotope values of carbonate </w:t>
      </w:r>
      <w:r w:rsidR="00AA0431">
        <w:rPr>
          <w:rFonts w:ascii="Times New Roman" w:hAnsi="Times New Roman" w:cs="Times New Roman"/>
        </w:rPr>
        <w:t xml:space="preserve">running model </w:t>
      </w:r>
      <w:r>
        <w:rPr>
          <w:rFonts w:ascii="Times New Roman" w:hAnsi="Times New Roman" w:cs="Times New Roman"/>
        </w:rPr>
        <w:t xml:space="preserve">with </w:t>
      </w:r>
      <w:r w:rsidR="00AA0431">
        <w:rPr>
          <w:rFonts w:ascii="Times New Roman" w:hAnsi="Times New Roman" w:cs="Times New Roman"/>
        </w:rPr>
        <w:t xml:space="preserve">a range of </w:t>
      </w:r>
      <w:r>
        <w:rPr>
          <w:rFonts w:ascii="Times New Roman" w:hAnsi="Times New Roman" w:cs="Times New Roman"/>
        </w:rPr>
        <w:t>parameter</w:t>
      </w:r>
      <w:r w:rsidR="00AA0431">
        <w:rPr>
          <w:rFonts w:ascii="Times New Roman" w:hAnsi="Times New Roman" w:cs="Times New Roman"/>
        </w:rPr>
        <w:t xml:space="preserve"> values for</w:t>
      </w:r>
      <w:r>
        <w:rPr>
          <w:rFonts w:ascii="Times New Roman" w:hAnsi="Times New Roman" w:cs="Times New Roman"/>
        </w:rPr>
        <w:t xml:space="preserve"> evaporation and seasonal precipitation controls (fraction of evaporated waters and fraction of seasonal precipitation).</w:t>
      </w:r>
    </w:p>
    <w:p w14:paraId="2AAD2F98" w14:textId="52334E8F" w:rsidR="00AA0431" w:rsidRDefault="00AA0431">
      <w:pPr>
        <w:rPr>
          <w:rFonts w:ascii="Times New Roman" w:hAnsi="Times New Roman" w:cs="Times New Roman"/>
        </w:rPr>
      </w:pPr>
      <w:r>
        <w:rPr>
          <w:rFonts w:ascii="Times New Roman" w:hAnsi="Times New Roman" w:cs="Times New Roman"/>
        </w:rPr>
        <w:tab/>
      </w:r>
      <w:r w:rsidR="0054276C">
        <w:rPr>
          <w:rFonts w:ascii="Times New Roman" w:hAnsi="Times New Roman" w:cs="Times New Roman"/>
        </w:rPr>
        <w:pict w14:anchorId="574E01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6pt;height:203.4pt">
            <v:imagedata r:id="rId8" o:title="O_opt"/>
          </v:shape>
        </w:pict>
      </w:r>
    </w:p>
    <w:p w14:paraId="327089A4" w14:textId="3916479C" w:rsidR="0003450D" w:rsidRDefault="0003450D" w:rsidP="00F23605">
      <w:pPr>
        <w:ind w:left="720"/>
        <w:rPr>
          <w:rFonts w:ascii="Times New Roman" w:hAnsi="Times New Roman" w:cs="Times New Roman"/>
        </w:rPr>
      </w:pPr>
      <w:r>
        <w:rPr>
          <w:rFonts w:ascii="Times New Roman" w:hAnsi="Times New Roman" w:cs="Times New Roman"/>
        </w:rPr>
        <w:t xml:space="preserve">-The </w:t>
      </w:r>
      <w:r w:rsidR="00AA0431">
        <w:rPr>
          <w:rFonts w:ascii="Times New Roman" w:hAnsi="Times New Roman" w:cs="Times New Roman"/>
        </w:rPr>
        <w:t>lowest RMSE</w:t>
      </w:r>
      <w:r>
        <w:rPr>
          <w:rFonts w:ascii="Times New Roman" w:hAnsi="Times New Roman" w:cs="Times New Roman"/>
        </w:rPr>
        <w:t xml:space="preserve"> is observed in the simulation which both are 0 (no evaporated or seasonally biased waters)</w:t>
      </w:r>
    </w:p>
    <w:p w14:paraId="783914C6" w14:textId="238316FC" w:rsidR="00806C0B" w:rsidRDefault="00806C0B" w:rsidP="00A2466E">
      <w:pPr>
        <w:rPr>
          <w:rFonts w:ascii="Times New Roman" w:hAnsi="Times New Roman" w:cs="Times New Roman"/>
        </w:rPr>
      </w:pPr>
      <w:r>
        <w:rPr>
          <w:rFonts w:ascii="Times New Roman" w:hAnsi="Times New Roman" w:cs="Times New Roman"/>
        </w:rPr>
        <w:t xml:space="preserve">Discussion points/implications: </w:t>
      </w:r>
    </w:p>
    <w:p w14:paraId="4876A64E" w14:textId="3277AE60" w:rsidR="001A55D6" w:rsidRDefault="00806C0B" w:rsidP="00A2466E">
      <w:pPr>
        <w:rPr>
          <w:rFonts w:ascii="Times New Roman" w:hAnsi="Times New Roman" w:cs="Times New Roman"/>
        </w:rPr>
      </w:pPr>
      <w:r>
        <w:rPr>
          <w:rFonts w:ascii="Times New Roman" w:hAnsi="Times New Roman" w:cs="Times New Roman"/>
        </w:rPr>
        <w:t>-</w:t>
      </w:r>
      <w:r w:rsidR="00F23605">
        <w:rPr>
          <w:rFonts w:ascii="Times New Roman" w:hAnsi="Times New Roman" w:cs="Times New Roman"/>
        </w:rPr>
        <w:t xml:space="preserve">Transpiration leading to upward water movement may be more important than evaporation? (e.g. Meyer). Or at 50cm or below, as we have selected samples, evaporation is not prevalent. </w:t>
      </w:r>
    </w:p>
    <w:p w14:paraId="5C09A02C" w14:textId="171ACA80" w:rsidR="001A55D6" w:rsidRDefault="001A55D6" w:rsidP="00A2466E">
      <w:pPr>
        <w:rPr>
          <w:rFonts w:ascii="Times New Roman" w:hAnsi="Times New Roman" w:cs="Times New Roman"/>
        </w:rPr>
      </w:pPr>
      <w:r>
        <w:rPr>
          <w:rFonts w:ascii="Times New Roman" w:hAnsi="Times New Roman" w:cs="Times New Roman"/>
        </w:rPr>
        <w:tab/>
        <w:t xml:space="preserve">Maybe we should add z as an input into the model rather than dependent on MAP. </w:t>
      </w:r>
    </w:p>
    <w:p w14:paraId="79D761A5" w14:textId="7C7A6537" w:rsidR="001A55D6" w:rsidRDefault="001A55D6" w:rsidP="001A55D6">
      <w:pPr>
        <w:ind w:left="1440"/>
        <w:rPr>
          <w:rFonts w:ascii="Times New Roman" w:hAnsi="Times New Roman" w:cs="Times New Roman"/>
        </w:rPr>
      </w:pPr>
      <w:r>
        <w:rPr>
          <w:rFonts w:ascii="Times New Roman" w:hAnsi="Times New Roman" w:cs="Times New Roman"/>
        </w:rPr>
        <w:t xml:space="preserve">This method won’t always work in paleoclimate; however, you could put large error bars on current estimates and try to calculate A horizon erosion into the equation. </w:t>
      </w:r>
    </w:p>
    <w:p w14:paraId="43F534EE" w14:textId="30FC5545" w:rsidR="00213F5F" w:rsidRDefault="007C1364" w:rsidP="007C1364">
      <w:pPr>
        <w:rPr>
          <w:rFonts w:ascii="Times New Roman" w:hAnsi="Times New Roman" w:cs="Times New Roman"/>
        </w:rPr>
      </w:pPr>
      <w:r>
        <w:rPr>
          <w:rFonts w:ascii="Times New Roman" w:hAnsi="Times New Roman" w:cs="Times New Roman"/>
        </w:rPr>
        <w:t>- Both of these processes enrich oxygen isotopes of pedogenic carbonate. If we look at the HQ and DQ plots comparing measured vs. predicted oxygen isotope values, HQ is normally distributed, but the DQ is biased toward higher values, not lower values. Therefore, neither of these processes would correct for this bias.</w:t>
      </w:r>
      <w:r w:rsidR="003C0D92">
        <w:rPr>
          <w:rFonts w:ascii="Times New Roman" w:hAnsi="Times New Roman" w:cs="Times New Roman"/>
        </w:rPr>
        <w:t xml:space="preserve"> </w:t>
      </w:r>
    </w:p>
    <w:p w14:paraId="50F6596F" w14:textId="253934B3" w:rsidR="0003450D" w:rsidRDefault="0003450D">
      <w:pPr>
        <w:rPr>
          <w:rFonts w:ascii="Times New Roman" w:hAnsi="Times New Roman" w:cs="Times New Roman"/>
        </w:rPr>
      </w:pPr>
      <w:r>
        <w:rPr>
          <w:rFonts w:ascii="Times New Roman" w:hAnsi="Times New Roman" w:cs="Times New Roman"/>
        </w:rPr>
        <w:t xml:space="preserve"> </w:t>
      </w:r>
    </w:p>
    <w:p w14:paraId="333FD607" w14:textId="613B9DF2" w:rsidR="00500DB7" w:rsidRDefault="00500DB7" w:rsidP="0003450D">
      <w:pPr>
        <w:rPr>
          <w:rFonts w:ascii="Times New Roman" w:hAnsi="Times New Roman" w:cs="Times New Roman"/>
        </w:rPr>
      </w:pPr>
      <w:r w:rsidRPr="00616DE1">
        <w:rPr>
          <w:rFonts w:ascii="Times New Roman" w:hAnsi="Times New Roman" w:cs="Times New Roman"/>
        </w:rPr>
        <w:t>CO</w:t>
      </w:r>
      <w:r w:rsidRPr="00C51191">
        <w:rPr>
          <w:rFonts w:ascii="Times New Roman" w:hAnsi="Times New Roman" w:cs="Times New Roman"/>
          <w:vertAlign w:val="subscript"/>
        </w:rPr>
        <w:t>2</w:t>
      </w:r>
      <w:r w:rsidRPr="00616DE1">
        <w:rPr>
          <w:rFonts w:ascii="Times New Roman" w:hAnsi="Times New Roman" w:cs="Times New Roman"/>
        </w:rPr>
        <w:t xml:space="preserve"> degassing </w:t>
      </w:r>
      <w:r w:rsidR="006844C8">
        <w:rPr>
          <w:rFonts w:ascii="Times New Roman" w:hAnsi="Times New Roman" w:cs="Times New Roman"/>
        </w:rPr>
        <w:t>as a</w:t>
      </w:r>
      <w:r w:rsidRPr="00616DE1">
        <w:rPr>
          <w:rFonts w:ascii="Times New Roman" w:hAnsi="Times New Roman" w:cs="Times New Roman"/>
        </w:rPr>
        <w:t xml:space="preserve"> mechanism of pedogenic carbonate</w:t>
      </w:r>
      <w:r w:rsidR="006844C8">
        <w:rPr>
          <w:rFonts w:ascii="Times New Roman" w:hAnsi="Times New Roman" w:cs="Times New Roman"/>
        </w:rPr>
        <w:t xml:space="preserve"> formation</w:t>
      </w:r>
    </w:p>
    <w:p w14:paraId="18073E2B" w14:textId="77777777" w:rsidR="00806C0B" w:rsidRDefault="00806C0B" w:rsidP="0003450D">
      <w:pPr>
        <w:pStyle w:val="ListParagraph"/>
        <w:numPr>
          <w:ilvl w:val="0"/>
          <w:numId w:val="3"/>
        </w:numPr>
        <w:rPr>
          <w:rFonts w:ascii="Times New Roman" w:hAnsi="Times New Roman" w:cs="Times New Roman"/>
        </w:rPr>
      </w:pPr>
      <w:r>
        <w:rPr>
          <w:rFonts w:ascii="Times New Roman" w:hAnsi="Times New Roman" w:cs="Times New Roman"/>
        </w:rPr>
        <w:t>Soil pCO2 likely too high in the model</w:t>
      </w:r>
    </w:p>
    <w:p w14:paraId="472733A4" w14:textId="63F232B5" w:rsidR="0003450D" w:rsidRDefault="00A2466E" w:rsidP="007E4B88">
      <w:pPr>
        <w:pStyle w:val="ListParagraph"/>
        <w:numPr>
          <w:ilvl w:val="1"/>
          <w:numId w:val="3"/>
        </w:numPr>
        <w:rPr>
          <w:rFonts w:ascii="Times New Roman" w:hAnsi="Times New Roman" w:cs="Times New Roman"/>
        </w:rPr>
      </w:pPr>
      <w:r>
        <w:rPr>
          <w:rFonts w:ascii="Times New Roman" w:hAnsi="Times New Roman" w:cs="Times New Roman"/>
        </w:rPr>
        <w:t xml:space="preserve">Optimize the respiration equation in the model to test if consistently lower respiration rates could explain the difference between modelled and observed carbon isotope </w:t>
      </w:r>
      <w:r>
        <w:rPr>
          <w:rFonts w:ascii="Times New Roman" w:hAnsi="Times New Roman" w:cs="Times New Roman"/>
        </w:rPr>
        <w:lastRenderedPageBreak/>
        <w:t xml:space="preserve">values of pedogenic carbonate given certain climatic conditions. </w:t>
      </w:r>
      <w:r w:rsidR="005A5BD6">
        <w:rPr>
          <w:rFonts w:ascii="Times New Roman" w:hAnsi="Times New Roman" w:cs="Times New Roman"/>
          <w:noProof/>
        </w:rPr>
        <w:drawing>
          <wp:inline distT="0" distB="0" distL="0" distR="0" wp14:anchorId="5D9023E4" wp14:editId="177C5B3D">
            <wp:extent cx="4149429" cy="36347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pirationOpt_All.jpeg"/>
                    <pic:cNvPicPr/>
                  </pic:nvPicPr>
                  <pic:blipFill>
                    <a:blip r:embed="rId9">
                      <a:extLst>
                        <a:ext uri="{28A0092B-C50C-407E-A947-70E740481C1C}">
                          <a14:useLocalDpi xmlns:a14="http://schemas.microsoft.com/office/drawing/2010/main" val="0"/>
                        </a:ext>
                      </a:extLst>
                    </a:blip>
                    <a:stretch>
                      <a:fillRect/>
                    </a:stretch>
                  </pic:blipFill>
                  <pic:spPr>
                    <a:xfrm>
                      <a:off x="0" y="0"/>
                      <a:ext cx="4158790" cy="3642940"/>
                    </a:xfrm>
                    <a:prstGeom prst="rect">
                      <a:avLst/>
                    </a:prstGeom>
                  </pic:spPr>
                </pic:pic>
              </a:graphicData>
            </a:graphic>
          </wp:inline>
        </w:drawing>
      </w:r>
    </w:p>
    <w:p w14:paraId="39E15993" w14:textId="10D0286B" w:rsidR="00D01649" w:rsidRDefault="005A5BD6" w:rsidP="00D01649">
      <w:pPr>
        <w:pStyle w:val="ListParagraph"/>
        <w:ind w:left="1800"/>
        <w:rPr>
          <w:rFonts w:ascii="Times New Roman" w:hAnsi="Times New Roman" w:cs="Times New Roman"/>
        </w:rPr>
      </w:pPr>
      <w:r>
        <w:rPr>
          <w:rFonts w:ascii="Times New Roman" w:hAnsi="Times New Roman" w:cs="Times New Roman"/>
          <w:noProof/>
        </w:rPr>
        <w:drawing>
          <wp:inline distT="0" distB="0" distL="0" distR="0" wp14:anchorId="1CAB489F" wp14:editId="50DF3390">
            <wp:extent cx="4114633" cy="360426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pirationOpt_Clumped.jpeg"/>
                    <pic:cNvPicPr/>
                  </pic:nvPicPr>
                  <pic:blipFill>
                    <a:blip r:embed="rId10">
                      <a:extLst>
                        <a:ext uri="{28A0092B-C50C-407E-A947-70E740481C1C}">
                          <a14:useLocalDpi xmlns:a14="http://schemas.microsoft.com/office/drawing/2010/main" val="0"/>
                        </a:ext>
                      </a:extLst>
                    </a:blip>
                    <a:stretch>
                      <a:fillRect/>
                    </a:stretch>
                  </pic:blipFill>
                  <pic:spPr>
                    <a:xfrm>
                      <a:off x="0" y="0"/>
                      <a:ext cx="4145315" cy="3631137"/>
                    </a:xfrm>
                    <a:prstGeom prst="rect">
                      <a:avLst/>
                    </a:prstGeom>
                  </pic:spPr>
                </pic:pic>
              </a:graphicData>
            </a:graphic>
          </wp:inline>
        </w:drawing>
      </w:r>
    </w:p>
    <w:p w14:paraId="65EB0CCD" w14:textId="6873AB2A" w:rsidR="00833492" w:rsidRDefault="00833492" w:rsidP="007E4B88">
      <w:pPr>
        <w:pStyle w:val="ListParagraph"/>
        <w:numPr>
          <w:ilvl w:val="0"/>
          <w:numId w:val="3"/>
        </w:numPr>
        <w:rPr>
          <w:rFonts w:ascii="Times New Roman" w:hAnsi="Times New Roman" w:cs="Times New Roman"/>
        </w:rPr>
      </w:pPr>
      <w:r>
        <w:rPr>
          <w:rFonts w:ascii="Times New Roman" w:hAnsi="Times New Roman" w:cs="Times New Roman"/>
        </w:rPr>
        <w:t>Respiration ratio (fraction of respiration from equation) vs. RMSE</w:t>
      </w:r>
    </w:p>
    <w:p w14:paraId="387A5D33" w14:textId="63A980D9" w:rsidR="00833492" w:rsidRDefault="00833492" w:rsidP="00833492">
      <w:pPr>
        <w:pStyle w:val="ListParagraph"/>
        <w:numPr>
          <w:ilvl w:val="1"/>
          <w:numId w:val="3"/>
        </w:numPr>
        <w:rPr>
          <w:rFonts w:ascii="Times New Roman" w:hAnsi="Times New Roman" w:cs="Times New Roman"/>
        </w:rPr>
      </w:pPr>
      <w:r>
        <w:rPr>
          <w:rFonts w:ascii="Times New Roman" w:hAnsi="Times New Roman" w:cs="Times New Roman"/>
        </w:rPr>
        <w:t xml:space="preserve">This seems to indicate that </w:t>
      </w:r>
      <w:r w:rsidR="005471E5">
        <w:rPr>
          <w:rFonts w:ascii="Times New Roman" w:hAnsi="Times New Roman" w:cs="Times New Roman"/>
        </w:rPr>
        <w:t xml:space="preserve">actual respiration rate at the time of precipitation is about 20 – 25 % (depending on clumped vs. all data) of estimated respiration rate in the warm quarter of the year. </w:t>
      </w:r>
    </w:p>
    <w:p w14:paraId="28BF929C" w14:textId="088EB60F" w:rsidR="00806C0B" w:rsidRDefault="00806C0B" w:rsidP="007E4B88">
      <w:pPr>
        <w:pStyle w:val="ListParagraph"/>
        <w:numPr>
          <w:ilvl w:val="0"/>
          <w:numId w:val="3"/>
        </w:numPr>
        <w:rPr>
          <w:rFonts w:ascii="Times New Roman" w:hAnsi="Times New Roman" w:cs="Times New Roman"/>
        </w:rPr>
      </w:pPr>
      <w:r>
        <w:rPr>
          <w:rFonts w:ascii="Times New Roman" w:hAnsi="Times New Roman" w:cs="Times New Roman"/>
        </w:rPr>
        <w:lastRenderedPageBreak/>
        <w:t>Could the model equation for respiration be biased for these conditions?</w:t>
      </w:r>
    </w:p>
    <w:p w14:paraId="6B5B48AA" w14:textId="4D1A1BD9" w:rsidR="003C0D92" w:rsidRDefault="00A2466E" w:rsidP="00806C0B">
      <w:pPr>
        <w:pStyle w:val="ListParagraph"/>
        <w:numPr>
          <w:ilvl w:val="1"/>
          <w:numId w:val="3"/>
        </w:numPr>
        <w:rPr>
          <w:rFonts w:ascii="Times New Roman" w:hAnsi="Times New Roman" w:cs="Times New Roman"/>
        </w:rPr>
      </w:pPr>
      <w:r>
        <w:rPr>
          <w:rFonts w:ascii="Times New Roman" w:hAnsi="Times New Roman" w:cs="Times New Roman"/>
        </w:rPr>
        <w:t xml:space="preserve">Extracted sites from the large annual respiration database where </w:t>
      </w:r>
      <w:r w:rsidR="003C0D92" w:rsidRPr="00E05B4F">
        <w:rPr>
          <w:rFonts w:ascii="Times New Roman" w:hAnsi="Times New Roman" w:cs="Times New Roman"/>
        </w:rPr>
        <w:t>MAP &lt; 760</w:t>
      </w:r>
      <w:r>
        <w:rPr>
          <w:rFonts w:ascii="Times New Roman" w:hAnsi="Times New Roman" w:cs="Times New Roman"/>
        </w:rPr>
        <w:t xml:space="preserve">, then re-fit the regression using </w:t>
      </w:r>
      <w:proofErr w:type="spellStart"/>
      <w:r>
        <w:rPr>
          <w:rFonts w:ascii="Times New Roman" w:hAnsi="Times New Roman" w:cs="Times New Roman"/>
        </w:rPr>
        <w:t>rjags</w:t>
      </w:r>
      <w:proofErr w:type="spellEnd"/>
      <w:r>
        <w:rPr>
          <w:rFonts w:ascii="Times New Roman" w:hAnsi="Times New Roman" w:cs="Times New Roman"/>
        </w:rPr>
        <w:t>. The resulting equation constants were K = 4.87 Q = 0.55 Ro = 1.24. When the HQ model is</w:t>
      </w:r>
      <w:r w:rsidR="001A61C9">
        <w:rPr>
          <w:rFonts w:ascii="Times New Roman" w:hAnsi="Times New Roman" w:cs="Times New Roman"/>
        </w:rPr>
        <w:t xml:space="preserve"> run using this regression, the RMSE for data-model comparison reduced very slightly </w:t>
      </w:r>
      <w:r w:rsidR="00EB18B7">
        <w:rPr>
          <w:rFonts w:ascii="Times New Roman" w:hAnsi="Times New Roman" w:cs="Times New Roman"/>
        </w:rPr>
        <w:t xml:space="preserve">by ~ 0.1. </w:t>
      </w:r>
      <w:r w:rsidR="006C1E92">
        <w:rPr>
          <w:rFonts w:ascii="Times New Roman" w:hAnsi="Times New Roman" w:cs="Times New Roman"/>
        </w:rPr>
        <w:t xml:space="preserve"> </w:t>
      </w:r>
    </w:p>
    <w:p w14:paraId="7DAB3DA1" w14:textId="5D86BC26" w:rsidR="00522BD6" w:rsidRPr="00E05B4F" w:rsidRDefault="00522BD6" w:rsidP="00522BD6">
      <w:pPr>
        <w:pStyle w:val="ListParagraph"/>
        <w:numPr>
          <w:ilvl w:val="2"/>
          <w:numId w:val="3"/>
        </w:numPr>
        <w:rPr>
          <w:rFonts w:ascii="Times New Roman" w:hAnsi="Times New Roman" w:cs="Times New Roman"/>
        </w:rPr>
      </w:pPr>
      <w:r>
        <w:rPr>
          <w:rFonts w:ascii="Times New Roman" w:hAnsi="Times New Roman" w:cs="Times New Roman"/>
        </w:rPr>
        <w:t xml:space="preserve">Working on a plot to compare the parameters with successively lower MAP cutoffs. Then, create a plot with the parameters vs. lower MAPs. </w:t>
      </w:r>
    </w:p>
    <w:p w14:paraId="3D064E82" w14:textId="127A7F7D" w:rsidR="00806C0B" w:rsidRDefault="00806C0B" w:rsidP="007E4B88">
      <w:pPr>
        <w:pStyle w:val="ListParagraph"/>
        <w:numPr>
          <w:ilvl w:val="0"/>
          <w:numId w:val="3"/>
        </w:numPr>
        <w:rPr>
          <w:rFonts w:ascii="Times New Roman" w:hAnsi="Times New Roman" w:cs="Times New Roman"/>
        </w:rPr>
      </w:pPr>
      <w:r>
        <w:rPr>
          <w:rFonts w:ascii="Times New Roman" w:hAnsi="Times New Roman" w:cs="Times New Roman"/>
        </w:rPr>
        <w:t>Discussion points/implications:</w:t>
      </w:r>
    </w:p>
    <w:p w14:paraId="647F2569" w14:textId="458C7EDF" w:rsidR="00806C0B" w:rsidRDefault="00522BD6" w:rsidP="00806C0B">
      <w:pPr>
        <w:pStyle w:val="ListParagraph"/>
        <w:numPr>
          <w:ilvl w:val="1"/>
          <w:numId w:val="3"/>
        </w:numPr>
        <w:rPr>
          <w:rFonts w:ascii="Times New Roman" w:hAnsi="Times New Roman" w:cs="Times New Roman"/>
        </w:rPr>
      </w:pPr>
      <w:r>
        <w:rPr>
          <w:rFonts w:ascii="Times New Roman" w:hAnsi="Times New Roman" w:cs="Times New Roman"/>
        </w:rPr>
        <w:t>S</w:t>
      </w:r>
      <w:r w:rsidR="008E10AA">
        <w:rPr>
          <w:rFonts w:ascii="Times New Roman" w:hAnsi="Times New Roman" w:cs="Times New Roman"/>
        </w:rPr>
        <w:t>oil pCO2</w:t>
      </w:r>
      <w:r>
        <w:rPr>
          <w:rFonts w:ascii="Times New Roman" w:hAnsi="Times New Roman" w:cs="Times New Roman"/>
        </w:rPr>
        <w:t xml:space="preserve"> decreasing by </w:t>
      </w:r>
      <w:r w:rsidR="008E10AA">
        <w:rPr>
          <w:rFonts w:ascii="Times New Roman" w:hAnsi="Times New Roman" w:cs="Times New Roman"/>
        </w:rPr>
        <w:t>~</w:t>
      </w:r>
      <w:r>
        <w:rPr>
          <w:rFonts w:ascii="Times New Roman" w:hAnsi="Times New Roman" w:cs="Times New Roman"/>
        </w:rPr>
        <w:t>8</w:t>
      </w:r>
      <w:r w:rsidR="008E10AA">
        <w:rPr>
          <w:rFonts w:ascii="Times New Roman" w:hAnsi="Times New Roman" w:cs="Times New Roman"/>
        </w:rPr>
        <w:t>0%</w:t>
      </w:r>
      <w:r>
        <w:rPr>
          <w:rFonts w:ascii="Times New Roman" w:hAnsi="Times New Roman" w:cs="Times New Roman"/>
        </w:rPr>
        <w:t xml:space="preserve"> </w:t>
      </w:r>
      <w:r w:rsidR="008E10AA">
        <w:rPr>
          <w:rFonts w:ascii="Times New Roman" w:hAnsi="Times New Roman" w:cs="Times New Roman"/>
        </w:rPr>
        <w:t>compared to mean rates</w:t>
      </w:r>
      <w:r>
        <w:rPr>
          <w:rFonts w:ascii="Times New Roman" w:hAnsi="Times New Roman" w:cs="Times New Roman"/>
        </w:rPr>
        <w:t xml:space="preserve"> during that season may be an important driver of carbonate mineralization.</w:t>
      </w:r>
    </w:p>
    <w:p w14:paraId="39EC0C46" w14:textId="3D2EF281" w:rsidR="00522BD6" w:rsidRDefault="00522BD6" w:rsidP="00806C0B">
      <w:pPr>
        <w:pStyle w:val="ListParagraph"/>
        <w:numPr>
          <w:ilvl w:val="1"/>
          <w:numId w:val="3"/>
        </w:numPr>
        <w:rPr>
          <w:rFonts w:ascii="Times New Roman" w:hAnsi="Times New Roman" w:cs="Times New Roman"/>
        </w:rPr>
      </w:pPr>
      <w:r>
        <w:rPr>
          <w:rFonts w:ascii="Times New Roman" w:hAnsi="Times New Roman" w:cs="Times New Roman"/>
        </w:rPr>
        <w:t xml:space="preserve">Low MAP sites may have slightly different parameters in the respiration rate equation; however, the difference is not enough to matter with respect to the respiration ratio results. </w:t>
      </w:r>
    </w:p>
    <w:p w14:paraId="1D835823" w14:textId="35764C26" w:rsidR="00A517CE" w:rsidRPr="00786CCB" w:rsidRDefault="00786CCB" w:rsidP="00786CCB">
      <w:pPr>
        <w:ind w:left="720"/>
        <w:rPr>
          <w:rFonts w:ascii="Times New Roman" w:hAnsi="Times New Roman" w:cs="Times New Roman"/>
        </w:rPr>
      </w:pPr>
      <w:r w:rsidRPr="00786CCB">
        <w:rPr>
          <w:rFonts w:ascii="Times New Roman" w:hAnsi="Times New Roman" w:cs="Times New Roman"/>
        </w:rPr>
        <w:t xml:space="preserve"> </w:t>
      </w:r>
    </w:p>
    <w:p w14:paraId="62E2CD2D" w14:textId="77777777" w:rsidR="003C0D92" w:rsidRPr="003C0D92" w:rsidRDefault="003C0D92" w:rsidP="003C0D92">
      <w:pPr>
        <w:rPr>
          <w:rFonts w:ascii="Times New Roman" w:hAnsi="Times New Roman" w:cs="Times New Roman"/>
        </w:rPr>
      </w:pPr>
    </w:p>
    <w:p w14:paraId="3E843230" w14:textId="00CB8D1C" w:rsidR="00F23605" w:rsidRDefault="00F23605" w:rsidP="00F23605">
      <w:pPr>
        <w:rPr>
          <w:rFonts w:ascii="Times New Roman" w:hAnsi="Times New Roman" w:cs="Times New Roman"/>
        </w:rPr>
      </w:pPr>
    </w:p>
    <w:p w14:paraId="757059D6" w14:textId="77777777" w:rsidR="00D01649" w:rsidRDefault="00D01649" w:rsidP="00F23605">
      <w:pPr>
        <w:rPr>
          <w:rFonts w:ascii="Times New Roman" w:hAnsi="Times New Roman" w:cs="Times New Roman"/>
        </w:rPr>
      </w:pPr>
    </w:p>
    <w:p w14:paraId="1BF10CAB" w14:textId="165C7E92" w:rsidR="00F23605" w:rsidRDefault="00F23605" w:rsidP="00F23605">
      <w:pPr>
        <w:rPr>
          <w:rFonts w:ascii="Times New Roman" w:hAnsi="Times New Roman" w:cs="Times New Roman"/>
        </w:rPr>
      </w:pPr>
      <w:r>
        <w:rPr>
          <w:rFonts w:ascii="Times New Roman" w:hAnsi="Times New Roman" w:cs="Times New Roman"/>
        </w:rPr>
        <w:t>One interesting thing that I have been thinking</w:t>
      </w:r>
      <w:r w:rsidR="00B9432A">
        <w:rPr>
          <w:rFonts w:ascii="Times New Roman" w:hAnsi="Times New Roman" w:cs="Times New Roman"/>
        </w:rPr>
        <w:t>, which may be out of the scope of this particular paper:</w:t>
      </w:r>
    </w:p>
    <w:p w14:paraId="622E0BA3" w14:textId="2F75585D" w:rsidR="00F23605" w:rsidRDefault="00F23605" w:rsidP="00F23605">
      <w:pPr>
        <w:rPr>
          <w:rFonts w:ascii="Times New Roman" w:hAnsi="Times New Roman" w:cs="Times New Roman"/>
        </w:rPr>
      </w:pPr>
      <w:r>
        <w:rPr>
          <w:rFonts w:ascii="Times New Roman" w:hAnsi="Times New Roman" w:cs="Times New Roman"/>
        </w:rPr>
        <w:tab/>
        <w:t>Most of these modern sites are still very low MAP (even when culling for &gt;100mm)</w:t>
      </w:r>
    </w:p>
    <w:p w14:paraId="4DD2E787" w14:textId="7548ABB1" w:rsidR="00F23605" w:rsidRDefault="00F23605" w:rsidP="00F23605">
      <w:pPr>
        <w:rPr>
          <w:rFonts w:ascii="Times New Roman" w:hAnsi="Times New Roman" w:cs="Times New Roman"/>
        </w:rPr>
      </w:pPr>
      <w:r>
        <w:rPr>
          <w:rFonts w:ascii="Times New Roman" w:hAnsi="Times New Roman" w:cs="Times New Roman"/>
        </w:rPr>
        <w:tab/>
        <w:t xml:space="preserve">Seasonal precipitation patterns likely drive carbonate formation in most </w:t>
      </w:r>
      <w:proofErr w:type="spellStart"/>
      <w:r>
        <w:rPr>
          <w:rFonts w:ascii="Times New Roman" w:hAnsi="Times New Roman" w:cs="Times New Roman"/>
        </w:rPr>
        <w:t>envrs</w:t>
      </w:r>
      <w:proofErr w:type="spellEnd"/>
    </w:p>
    <w:p w14:paraId="518A25C6" w14:textId="47FF5D36" w:rsidR="00F23605" w:rsidRDefault="00F23605" w:rsidP="00F23605">
      <w:pPr>
        <w:ind w:left="720"/>
        <w:rPr>
          <w:rFonts w:ascii="Times New Roman" w:hAnsi="Times New Roman" w:cs="Times New Roman"/>
        </w:rPr>
      </w:pPr>
      <w:r>
        <w:rPr>
          <w:rFonts w:ascii="Times New Roman" w:hAnsi="Times New Roman" w:cs="Times New Roman"/>
        </w:rPr>
        <w:t>For paleo-applications, at least in our PETM sites, MAP is predicted to be much higher. So, how are we creating a good model for paleo-application by testing the model with these arid to hyper-arid sites?</w:t>
      </w:r>
      <w:r w:rsidR="00B9432A">
        <w:rPr>
          <w:rFonts w:ascii="Times New Roman" w:hAnsi="Times New Roman" w:cs="Times New Roman"/>
        </w:rPr>
        <w:t xml:space="preserve"> Seasonal patterns of precipitation and carbonate formation are likely different in these sites vs. higher MAP sites. </w:t>
      </w:r>
    </w:p>
    <w:p w14:paraId="209C66AA" w14:textId="06309A51" w:rsidR="00F23605" w:rsidRDefault="00F23605" w:rsidP="00F23605">
      <w:pPr>
        <w:ind w:left="720"/>
        <w:rPr>
          <w:rFonts w:ascii="Times New Roman" w:hAnsi="Times New Roman" w:cs="Times New Roman"/>
        </w:rPr>
      </w:pPr>
      <w:commentRangeStart w:id="1"/>
      <w:r>
        <w:rPr>
          <w:rFonts w:ascii="Times New Roman" w:hAnsi="Times New Roman" w:cs="Times New Roman"/>
        </w:rPr>
        <w:t xml:space="preserve">What if we attempt to use data only from MAP &gt; 400 mm that still have carbonate in the modern </w:t>
      </w:r>
      <w:proofErr w:type="spellStart"/>
      <w:r>
        <w:rPr>
          <w:rFonts w:ascii="Times New Roman" w:hAnsi="Times New Roman" w:cs="Times New Roman"/>
        </w:rPr>
        <w:t>envr</w:t>
      </w:r>
      <w:proofErr w:type="spellEnd"/>
      <w:r>
        <w:rPr>
          <w:rFonts w:ascii="Times New Roman" w:hAnsi="Times New Roman" w:cs="Times New Roman"/>
        </w:rPr>
        <w:t>? There may not be many of them, but maybe would be a better analog, even if they don’t have clumped isotope temps.</w:t>
      </w:r>
      <w:commentRangeEnd w:id="1"/>
      <w:r w:rsidR="00E13EB8">
        <w:rPr>
          <w:rStyle w:val="CommentReference"/>
        </w:rPr>
        <w:commentReference w:id="1"/>
      </w:r>
      <w:r>
        <w:rPr>
          <w:rFonts w:ascii="Times New Roman" w:hAnsi="Times New Roman" w:cs="Times New Roman"/>
        </w:rPr>
        <w:t xml:space="preserve"> </w:t>
      </w:r>
      <w:r w:rsidR="00B9432A">
        <w:rPr>
          <w:rFonts w:ascii="Times New Roman" w:hAnsi="Times New Roman" w:cs="Times New Roman"/>
        </w:rPr>
        <w:t>There could be a significant difference or “tipping point” of when sites precipitate carbonate in the summer vs. fall/spring controlled by MAP</w:t>
      </w:r>
      <w:r w:rsidR="00DE14F5">
        <w:rPr>
          <w:rFonts w:ascii="Times New Roman" w:hAnsi="Times New Roman" w:cs="Times New Roman"/>
        </w:rPr>
        <w:t>/</w:t>
      </w:r>
      <w:r w:rsidR="007C1364">
        <w:rPr>
          <w:rFonts w:ascii="Times New Roman" w:hAnsi="Times New Roman" w:cs="Times New Roman"/>
        </w:rPr>
        <w:t xml:space="preserve">soil </w:t>
      </w:r>
      <w:r w:rsidR="00DE14F5">
        <w:rPr>
          <w:rFonts w:ascii="Times New Roman" w:hAnsi="Times New Roman" w:cs="Times New Roman"/>
        </w:rPr>
        <w:t>water balance (which is temp, soil texture dependent as well)</w:t>
      </w:r>
      <w:r w:rsidR="00B9432A">
        <w:rPr>
          <w:rFonts w:ascii="Times New Roman" w:hAnsi="Times New Roman" w:cs="Times New Roman"/>
        </w:rPr>
        <w:t>.</w:t>
      </w:r>
    </w:p>
    <w:p w14:paraId="119CC456" w14:textId="0AB22470" w:rsidR="00D36395" w:rsidRPr="00F23605" w:rsidRDefault="00D36395" w:rsidP="00F23605">
      <w:pPr>
        <w:ind w:left="720"/>
        <w:rPr>
          <w:rFonts w:ascii="Times New Roman" w:hAnsi="Times New Roman" w:cs="Times New Roman"/>
        </w:rPr>
      </w:pPr>
      <w:commentRangeStart w:id="2"/>
      <w:r>
        <w:rPr>
          <w:rFonts w:ascii="Times New Roman" w:hAnsi="Times New Roman" w:cs="Times New Roman"/>
        </w:rPr>
        <w:t>Could be a target of future work: find some sites that are higher MAP, C3 dominant, and also have pedogenic carbonate</w:t>
      </w:r>
      <w:commentRangeEnd w:id="2"/>
      <w:r w:rsidR="00E13EB8">
        <w:rPr>
          <w:rStyle w:val="CommentReference"/>
        </w:rPr>
        <w:commentReference w:id="2"/>
      </w:r>
      <w:r>
        <w:rPr>
          <w:rFonts w:ascii="Times New Roman" w:hAnsi="Times New Roman" w:cs="Times New Roman"/>
        </w:rPr>
        <w:t xml:space="preserve"> with the target </w:t>
      </w:r>
      <w:proofErr w:type="spellStart"/>
      <w:r>
        <w:rPr>
          <w:rFonts w:ascii="Times New Roman" w:hAnsi="Times New Roman" w:cs="Times New Roman"/>
        </w:rPr>
        <w:t>paleoapplication</w:t>
      </w:r>
      <w:proofErr w:type="spellEnd"/>
      <w:r>
        <w:rPr>
          <w:rFonts w:ascii="Times New Roman" w:hAnsi="Times New Roman" w:cs="Times New Roman"/>
        </w:rPr>
        <w:t xml:space="preserve"> being</w:t>
      </w:r>
      <w:r w:rsidR="001F5E48">
        <w:rPr>
          <w:rFonts w:ascii="Times New Roman" w:hAnsi="Times New Roman" w:cs="Times New Roman"/>
        </w:rPr>
        <w:t xml:space="preserve"> paleosols that indicate higher MAP and ar</w:t>
      </w:r>
      <w:r w:rsidR="00B0064D">
        <w:rPr>
          <w:rFonts w:ascii="Times New Roman" w:hAnsi="Times New Roman" w:cs="Times New Roman"/>
        </w:rPr>
        <w:t>e older than</w:t>
      </w:r>
      <w:r w:rsidR="00DC699A">
        <w:rPr>
          <w:rFonts w:ascii="Times New Roman" w:hAnsi="Times New Roman" w:cs="Times New Roman"/>
        </w:rPr>
        <w:t xml:space="preserve"> mid C</w:t>
      </w:r>
      <w:r>
        <w:rPr>
          <w:rFonts w:ascii="Times New Roman" w:hAnsi="Times New Roman" w:cs="Times New Roman"/>
        </w:rPr>
        <w:t>enozoic</w:t>
      </w:r>
      <w:r w:rsidR="006D7E22">
        <w:rPr>
          <w:rFonts w:ascii="Times New Roman" w:hAnsi="Times New Roman" w:cs="Times New Roman"/>
        </w:rPr>
        <w:t xml:space="preserve"> (C3 plants only)</w:t>
      </w:r>
      <w:r w:rsidR="00DC699A">
        <w:rPr>
          <w:rFonts w:ascii="Times New Roman" w:hAnsi="Times New Roman" w:cs="Times New Roman"/>
        </w:rPr>
        <w:t>.</w:t>
      </w:r>
    </w:p>
    <w:sectPr w:rsidR="00D36395" w:rsidRPr="00F2360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jbowen" w:date="2018-10-09T11:15:00Z" w:initials="g">
    <w:p w14:paraId="18981BC2" w14:textId="45200BE0" w:rsidR="00E13EB8" w:rsidRDefault="00E13EB8">
      <w:pPr>
        <w:pStyle w:val="CommentText"/>
      </w:pPr>
      <w:r>
        <w:rPr>
          <w:rStyle w:val="CommentReference"/>
        </w:rPr>
        <w:annotationRef/>
      </w:r>
      <w:r>
        <w:t xml:space="preserve">I think this is fair enough, and would be worth discussing. It brings up the bigger issue, I think, of why most of the paleo sites we see w/ carbonate at this time have such high MAP. There are modern sites that have this type of MAP + soil CC, but they are rare, whereas 800 mm+ seems to be common for these sites in the Paleogene. Maybe this is just a bias in what gets preserved in the geological record (the driest areas maybe have lower </w:t>
      </w:r>
      <w:proofErr w:type="spellStart"/>
      <w:r>
        <w:t>aggredation</w:t>
      </w:r>
      <w:proofErr w:type="spellEnd"/>
      <w:r>
        <w:t xml:space="preserve"> rates and less preservation potential?), or where we look? We can’t really tackle this issue here, but it is worth discussing for sure in the sense that it means the modern datasets we have for building our models are not super representative of the past environments we’re studying.</w:t>
      </w:r>
    </w:p>
    <w:p w14:paraId="6F22ED5A" w14:textId="77777777" w:rsidR="00E13EB8" w:rsidRDefault="00E13EB8">
      <w:pPr>
        <w:pStyle w:val="CommentText"/>
      </w:pPr>
    </w:p>
    <w:p w14:paraId="4F480FEF" w14:textId="1C6CD5F4" w:rsidR="00E13EB8" w:rsidRDefault="00E13EB8">
      <w:pPr>
        <w:pStyle w:val="CommentText"/>
      </w:pPr>
      <w:r>
        <w:t>In terms of using the current dataset in this way, you can look at the plots where I’ve used color coding by MAP and get a sense for the implications. There are ~11 sites in the dataset w/ MAP&gt;400, in general they are lighter isotopically and less variable, and the model does a bit better w/ them than the really dry sites if I remember correctly.</w:t>
      </w:r>
    </w:p>
  </w:comment>
  <w:comment w:id="2" w:author="gjbowen" w:date="2018-10-09T11:21:00Z" w:initials="g">
    <w:p w14:paraId="1658A1E6" w14:textId="482A5FDA" w:rsidR="00E13EB8" w:rsidRDefault="00E13EB8">
      <w:pPr>
        <w:pStyle w:val="CommentText"/>
      </w:pPr>
      <w:r>
        <w:rPr>
          <w:rStyle w:val="CommentReference"/>
        </w:rPr>
        <w:annotationRef/>
      </w:r>
      <w:r>
        <w:t>Worth calling for in a sentence or two in the discussion or conclusions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480FEF" w15:done="0"/>
  <w15:commentEx w15:paraId="1658A1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480FEF" w16cid:durableId="1F673FC3"/>
  <w16cid:commentId w16cid:paraId="1658A1E6" w16cid:durableId="1F673F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EF6D3C"/>
    <w:multiLevelType w:val="hybridMultilevel"/>
    <w:tmpl w:val="004C9B8A"/>
    <w:lvl w:ilvl="0" w:tplc="47ACDFE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176267A"/>
    <w:multiLevelType w:val="hybridMultilevel"/>
    <w:tmpl w:val="EFCACB54"/>
    <w:lvl w:ilvl="0" w:tplc="0D666ED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9F20E58"/>
    <w:multiLevelType w:val="hybridMultilevel"/>
    <w:tmpl w:val="02966D9A"/>
    <w:lvl w:ilvl="0" w:tplc="CA7811BE">
      <w:numFmt w:val="bullet"/>
      <w:lvlText w:val="-"/>
      <w:lvlJc w:val="left"/>
      <w:pPr>
        <w:ind w:left="117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jbowen">
    <w15:presenceInfo w15:providerId="None" w15:userId="gjbow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EA6"/>
    <w:rsid w:val="0003450D"/>
    <w:rsid w:val="000725F7"/>
    <w:rsid w:val="000C4F45"/>
    <w:rsid w:val="001304A7"/>
    <w:rsid w:val="001741F6"/>
    <w:rsid w:val="00191CC0"/>
    <w:rsid w:val="001A55D6"/>
    <w:rsid w:val="001A61C9"/>
    <w:rsid w:val="001F3499"/>
    <w:rsid w:val="001F5E48"/>
    <w:rsid w:val="001F62F3"/>
    <w:rsid w:val="0020547D"/>
    <w:rsid w:val="00213F5F"/>
    <w:rsid w:val="002F2245"/>
    <w:rsid w:val="003C0D92"/>
    <w:rsid w:val="003D072A"/>
    <w:rsid w:val="00416ED4"/>
    <w:rsid w:val="00421E91"/>
    <w:rsid w:val="00453449"/>
    <w:rsid w:val="004C47B0"/>
    <w:rsid w:val="00500DB7"/>
    <w:rsid w:val="00521216"/>
    <w:rsid w:val="00522BD6"/>
    <w:rsid w:val="0054276C"/>
    <w:rsid w:val="005471E5"/>
    <w:rsid w:val="00557052"/>
    <w:rsid w:val="005600E6"/>
    <w:rsid w:val="005911DB"/>
    <w:rsid w:val="005A5BD6"/>
    <w:rsid w:val="0060097B"/>
    <w:rsid w:val="00616DE1"/>
    <w:rsid w:val="0062429B"/>
    <w:rsid w:val="006844C8"/>
    <w:rsid w:val="006935B1"/>
    <w:rsid w:val="006C1E92"/>
    <w:rsid w:val="006D2EA6"/>
    <w:rsid w:val="006D7E22"/>
    <w:rsid w:val="00700611"/>
    <w:rsid w:val="00701220"/>
    <w:rsid w:val="007103D4"/>
    <w:rsid w:val="00786CCB"/>
    <w:rsid w:val="007A701F"/>
    <w:rsid w:val="007C1364"/>
    <w:rsid w:val="007D40D1"/>
    <w:rsid w:val="007E4B88"/>
    <w:rsid w:val="007F713A"/>
    <w:rsid w:val="00806C0B"/>
    <w:rsid w:val="00833492"/>
    <w:rsid w:val="008337BA"/>
    <w:rsid w:val="00876093"/>
    <w:rsid w:val="008C313F"/>
    <w:rsid w:val="008E10AA"/>
    <w:rsid w:val="00973676"/>
    <w:rsid w:val="00A16E42"/>
    <w:rsid w:val="00A2466E"/>
    <w:rsid w:val="00A32C4E"/>
    <w:rsid w:val="00A517CE"/>
    <w:rsid w:val="00A65275"/>
    <w:rsid w:val="00AA0431"/>
    <w:rsid w:val="00AA2499"/>
    <w:rsid w:val="00B0064D"/>
    <w:rsid w:val="00B46D28"/>
    <w:rsid w:val="00B85086"/>
    <w:rsid w:val="00B9432A"/>
    <w:rsid w:val="00BE3189"/>
    <w:rsid w:val="00C03E2D"/>
    <w:rsid w:val="00C51191"/>
    <w:rsid w:val="00C666CD"/>
    <w:rsid w:val="00C8148B"/>
    <w:rsid w:val="00CD0D9A"/>
    <w:rsid w:val="00CE2097"/>
    <w:rsid w:val="00CF6133"/>
    <w:rsid w:val="00D00D01"/>
    <w:rsid w:val="00D01649"/>
    <w:rsid w:val="00D261F6"/>
    <w:rsid w:val="00D36395"/>
    <w:rsid w:val="00D5275C"/>
    <w:rsid w:val="00D66141"/>
    <w:rsid w:val="00D70CD0"/>
    <w:rsid w:val="00DC699A"/>
    <w:rsid w:val="00DE14F5"/>
    <w:rsid w:val="00E05B4F"/>
    <w:rsid w:val="00E13EB8"/>
    <w:rsid w:val="00E1462E"/>
    <w:rsid w:val="00EA7FCB"/>
    <w:rsid w:val="00EB0ED9"/>
    <w:rsid w:val="00EB18B7"/>
    <w:rsid w:val="00EE0FB9"/>
    <w:rsid w:val="00F23605"/>
    <w:rsid w:val="00F4458E"/>
    <w:rsid w:val="00F53986"/>
    <w:rsid w:val="00FB3F60"/>
    <w:rsid w:val="00FB464F"/>
    <w:rsid w:val="00FD40BD"/>
    <w:rsid w:val="00FE5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7B3A2"/>
  <w15:chartTrackingRefBased/>
  <w15:docId w15:val="{1FE8286B-E201-46FC-837E-7358D1EAF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304A7"/>
    <w:rPr>
      <w:sz w:val="16"/>
      <w:szCs w:val="16"/>
    </w:rPr>
  </w:style>
  <w:style w:type="paragraph" w:styleId="CommentText">
    <w:name w:val="annotation text"/>
    <w:basedOn w:val="Normal"/>
    <w:link w:val="CommentTextChar"/>
    <w:uiPriority w:val="99"/>
    <w:semiHidden/>
    <w:unhideWhenUsed/>
    <w:rsid w:val="001304A7"/>
    <w:pPr>
      <w:spacing w:line="240" w:lineRule="auto"/>
    </w:pPr>
    <w:rPr>
      <w:sz w:val="20"/>
      <w:szCs w:val="20"/>
    </w:rPr>
  </w:style>
  <w:style w:type="character" w:customStyle="1" w:styleId="CommentTextChar">
    <w:name w:val="Comment Text Char"/>
    <w:basedOn w:val="DefaultParagraphFont"/>
    <w:link w:val="CommentText"/>
    <w:uiPriority w:val="99"/>
    <w:semiHidden/>
    <w:rsid w:val="001304A7"/>
    <w:rPr>
      <w:sz w:val="20"/>
      <w:szCs w:val="20"/>
    </w:rPr>
  </w:style>
  <w:style w:type="paragraph" w:styleId="CommentSubject">
    <w:name w:val="annotation subject"/>
    <w:basedOn w:val="CommentText"/>
    <w:next w:val="CommentText"/>
    <w:link w:val="CommentSubjectChar"/>
    <w:uiPriority w:val="99"/>
    <w:semiHidden/>
    <w:unhideWhenUsed/>
    <w:rsid w:val="001304A7"/>
    <w:rPr>
      <w:b/>
      <w:bCs/>
    </w:rPr>
  </w:style>
  <w:style w:type="character" w:customStyle="1" w:styleId="CommentSubjectChar">
    <w:name w:val="Comment Subject Char"/>
    <w:basedOn w:val="CommentTextChar"/>
    <w:link w:val="CommentSubject"/>
    <w:uiPriority w:val="99"/>
    <w:semiHidden/>
    <w:rsid w:val="001304A7"/>
    <w:rPr>
      <w:b/>
      <w:bCs/>
      <w:sz w:val="20"/>
      <w:szCs w:val="20"/>
    </w:rPr>
  </w:style>
  <w:style w:type="paragraph" w:styleId="BalloonText">
    <w:name w:val="Balloon Text"/>
    <w:basedOn w:val="Normal"/>
    <w:link w:val="BalloonTextChar"/>
    <w:uiPriority w:val="99"/>
    <w:semiHidden/>
    <w:unhideWhenUsed/>
    <w:rsid w:val="001304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04A7"/>
    <w:rPr>
      <w:rFonts w:ascii="Segoe UI" w:hAnsi="Segoe UI" w:cs="Segoe UI"/>
      <w:sz w:val="18"/>
      <w:szCs w:val="18"/>
    </w:rPr>
  </w:style>
  <w:style w:type="paragraph" w:styleId="ListParagraph">
    <w:name w:val="List Paragraph"/>
    <w:basedOn w:val="Normal"/>
    <w:uiPriority w:val="34"/>
    <w:qFormat/>
    <w:rsid w:val="0003450D"/>
    <w:pPr>
      <w:ind w:left="720"/>
      <w:contextualSpacing/>
    </w:pPr>
  </w:style>
  <w:style w:type="paragraph" w:styleId="Revision">
    <w:name w:val="Revision"/>
    <w:hidden/>
    <w:uiPriority w:val="99"/>
    <w:semiHidden/>
    <w:rsid w:val="007E4B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image" Target="media/image3.jpeg"/><Relationship Id="rId12"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omments" Target="comments.xml"/><Relationship Id="rId5" Type="http://schemas.openxmlformats.org/officeDocument/2006/relationships/image" Target="media/image1.jpeg"/><Relationship Id="rId15" Type="http://schemas.microsoft.com/office/2011/relationships/people" Target="peop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1098</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Brenden Femal</dc:creator>
  <cp:keywords/>
  <dc:description/>
  <cp:lastModifiedBy>Brenden Femal</cp:lastModifiedBy>
  <cp:revision>5</cp:revision>
  <dcterms:created xsi:type="dcterms:W3CDTF">2018-10-21T17:02:00Z</dcterms:created>
  <dcterms:modified xsi:type="dcterms:W3CDTF">2018-10-21T17:15:00Z</dcterms:modified>
</cp:coreProperties>
</file>