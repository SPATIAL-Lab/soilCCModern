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F9B86" w14:textId="5067C4A3" w:rsidR="0020547D" w:rsidRDefault="006D2EA6">
      <w:pPr>
        <w:rPr>
          <w:rFonts w:ascii="Times New Roman" w:hAnsi="Times New Roman" w:cs="Times New Roman"/>
        </w:rPr>
      </w:pPr>
      <w:r w:rsidRPr="00616DE1">
        <w:rPr>
          <w:rFonts w:ascii="Times New Roman" w:hAnsi="Times New Roman" w:cs="Times New Roman"/>
        </w:rPr>
        <w:t>Outline</w:t>
      </w:r>
    </w:p>
    <w:p w14:paraId="37EF7C8E" w14:textId="22ECB3DB" w:rsidR="00D5275C" w:rsidRPr="00616DE1" w:rsidRDefault="00D5275C">
      <w:pPr>
        <w:rPr>
          <w:rFonts w:ascii="Times New Roman" w:hAnsi="Times New Roman" w:cs="Times New Roman"/>
        </w:rPr>
      </w:pPr>
      <w:r>
        <w:rPr>
          <w:rFonts w:ascii="Times New Roman" w:hAnsi="Times New Roman" w:cs="Times New Roman"/>
        </w:rPr>
        <w:t>Intro</w:t>
      </w:r>
    </w:p>
    <w:p w14:paraId="57CCCAD1" w14:textId="6D810CF1" w:rsidR="001304A7" w:rsidRDefault="008C313F" w:rsidP="007103D4">
      <w:pPr>
        <w:ind w:firstLine="720"/>
        <w:rPr>
          <w:ins w:id="0" w:author="gjbowen" w:date="2018-10-02T07:58:00Z"/>
          <w:rFonts w:ascii="Times New Roman" w:hAnsi="Times New Roman" w:cs="Times New Roman"/>
        </w:rPr>
      </w:pPr>
      <w:commentRangeStart w:id="1"/>
      <w:r w:rsidRPr="00616DE1">
        <w:rPr>
          <w:rFonts w:ascii="Times New Roman" w:hAnsi="Times New Roman" w:cs="Times New Roman"/>
        </w:rPr>
        <w:t>Seaso</w:t>
      </w:r>
      <w:r w:rsidR="00701220" w:rsidRPr="00616DE1">
        <w:rPr>
          <w:rFonts w:ascii="Times New Roman" w:hAnsi="Times New Roman" w:cs="Times New Roman"/>
        </w:rPr>
        <w:t>n</w:t>
      </w:r>
      <w:commentRangeEnd w:id="1"/>
      <w:r w:rsidR="001304A7">
        <w:rPr>
          <w:rStyle w:val="CommentReference"/>
        </w:rPr>
        <w:commentReference w:id="1"/>
      </w:r>
      <w:r w:rsidR="00701220" w:rsidRPr="00616DE1">
        <w:rPr>
          <w:rFonts w:ascii="Times New Roman" w:hAnsi="Times New Roman" w:cs="Times New Roman"/>
        </w:rPr>
        <w:t xml:space="preserve"> </w:t>
      </w:r>
      <w:r w:rsidRPr="00616DE1">
        <w:rPr>
          <w:rFonts w:ascii="Times New Roman" w:hAnsi="Times New Roman" w:cs="Times New Roman"/>
        </w:rPr>
        <w:t xml:space="preserve">of </w:t>
      </w:r>
      <w:proofErr w:type="spellStart"/>
      <w:r w:rsidRPr="00616DE1">
        <w:rPr>
          <w:rFonts w:ascii="Times New Roman" w:hAnsi="Times New Roman" w:cs="Times New Roman"/>
        </w:rPr>
        <w:t>pedogenic</w:t>
      </w:r>
      <w:proofErr w:type="spellEnd"/>
      <w:r w:rsidRPr="00616DE1">
        <w:rPr>
          <w:rFonts w:ascii="Times New Roman" w:hAnsi="Times New Roman" w:cs="Times New Roman"/>
        </w:rPr>
        <w:t xml:space="preserve"> carbonate precipitation affects their carbon and oxygen isotope values and </w:t>
      </w:r>
      <w:r w:rsidR="0060097B">
        <w:rPr>
          <w:rFonts w:ascii="Times New Roman" w:hAnsi="Times New Roman" w:cs="Times New Roman"/>
        </w:rPr>
        <w:t xml:space="preserve">thus </w:t>
      </w:r>
      <w:r w:rsidRPr="00616DE1">
        <w:rPr>
          <w:rFonts w:ascii="Times New Roman" w:hAnsi="Times New Roman" w:cs="Times New Roman"/>
        </w:rPr>
        <w:t xml:space="preserve">what climate information they encode for paleoclimate reconstruction. </w:t>
      </w:r>
      <w:commentRangeStart w:id="2"/>
      <w:r w:rsidR="0060097B">
        <w:rPr>
          <w:rFonts w:ascii="Times New Roman" w:hAnsi="Times New Roman" w:cs="Times New Roman"/>
        </w:rPr>
        <w:t>Both a</w:t>
      </w:r>
      <w:r w:rsidRPr="00616DE1">
        <w:rPr>
          <w:rFonts w:ascii="Times New Roman" w:hAnsi="Times New Roman" w:cs="Times New Roman"/>
        </w:rPr>
        <w:t>nnual</w:t>
      </w:r>
      <w:r w:rsidR="0060097B">
        <w:rPr>
          <w:rFonts w:ascii="Times New Roman" w:hAnsi="Times New Roman" w:cs="Times New Roman"/>
        </w:rPr>
        <w:t xml:space="preserve"> and seasonal</w:t>
      </w:r>
      <w:r w:rsidRPr="00616DE1">
        <w:rPr>
          <w:rFonts w:ascii="Times New Roman" w:hAnsi="Times New Roman" w:cs="Times New Roman"/>
        </w:rPr>
        <w:t xml:space="preserve"> climate information can be reflected in</w:t>
      </w:r>
      <w:r w:rsidR="0060097B">
        <w:rPr>
          <w:rFonts w:ascii="Times New Roman" w:hAnsi="Times New Roman" w:cs="Times New Roman"/>
        </w:rPr>
        <w:t xml:space="preserve"> pedogenic carbonate</w:t>
      </w:r>
      <w:r w:rsidRPr="00616DE1">
        <w:rPr>
          <w:rFonts w:ascii="Times New Roman" w:hAnsi="Times New Roman" w:cs="Times New Roman"/>
        </w:rPr>
        <w:t xml:space="preserve"> isotope values</w:t>
      </w:r>
      <w:r w:rsidR="0060097B">
        <w:rPr>
          <w:rFonts w:ascii="Times New Roman" w:hAnsi="Times New Roman" w:cs="Times New Roman"/>
        </w:rPr>
        <w:t xml:space="preserve"> associated with different surface processes</w:t>
      </w:r>
      <w:r w:rsidRPr="00616DE1">
        <w:rPr>
          <w:rFonts w:ascii="Times New Roman" w:hAnsi="Times New Roman" w:cs="Times New Roman"/>
        </w:rPr>
        <w:t>.</w:t>
      </w:r>
      <w:commentRangeEnd w:id="2"/>
      <w:r w:rsidR="001304A7">
        <w:rPr>
          <w:rStyle w:val="CommentReference"/>
        </w:rPr>
        <w:commentReference w:id="2"/>
      </w:r>
      <w:r w:rsidR="0060097B">
        <w:rPr>
          <w:rFonts w:ascii="Times New Roman" w:hAnsi="Times New Roman" w:cs="Times New Roman"/>
        </w:rPr>
        <w:t xml:space="preserve"> Annual precipitation can be stored in soils and plant fractionation is affected by yearly precipitation, while respiration and evaporation rates are </w:t>
      </w:r>
      <w:r w:rsidR="00C666CD">
        <w:rPr>
          <w:rFonts w:ascii="Times New Roman" w:hAnsi="Times New Roman" w:cs="Times New Roman"/>
        </w:rPr>
        <w:t xml:space="preserve">specific to the season of </w:t>
      </w:r>
      <w:proofErr w:type="spellStart"/>
      <w:r w:rsidR="00C666CD">
        <w:rPr>
          <w:rFonts w:ascii="Times New Roman" w:hAnsi="Times New Roman" w:cs="Times New Roman"/>
        </w:rPr>
        <w:t>pedogenic</w:t>
      </w:r>
      <w:proofErr w:type="spellEnd"/>
      <w:r w:rsidR="00C666CD">
        <w:rPr>
          <w:rFonts w:ascii="Times New Roman" w:hAnsi="Times New Roman" w:cs="Times New Roman"/>
        </w:rPr>
        <w:t xml:space="preserve"> carbonate formation</w:t>
      </w:r>
      <w:r w:rsidR="0060097B">
        <w:rPr>
          <w:rFonts w:ascii="Times New Roman" w:hAnsi="Times New Roman" w:cs="Times New Roman"/>
        </w:rPr>
        <w:t>.</w:t>
      </w:r>
      <w:r w:rsidRPr="00616DE1">
        <w:rPr>
          <w:rFonts w:ascii="Times New Roman" w:hAnsi="Times New Roman" w:cs="Times New Roman"/>
        </w:rPr>
        <w:t xml:space="preserve"> </w:t>
      </w:r>
      <w:ins w:id="3" w:author="gjbowen" w:date="2018-10-02T08:00:00Z">
        <w:r w:rsidR="001304A7">
          <w:rPr>
            <w:rFonts w:ascii="Times New Roman" w:hAnsi="Times New Roman" w:cs="Times New Roman"/>
          </w:rPr>
          <w:t xml:space="preserve">Much more here…much recent interest in better understanding timing and mode of formation, new studies </w:t>
        </w:r>
      </w:ins>
      <w:ins w:id="4" w:author="gjbowen" w:date="2018-10-02T08:01:00Z">
        <w:r w:rsidR="001304A7">
          <w:rPr>
            <w:rFonts w:ascii="Times New Roman" w:hAnsi="Times New Roman" w:cs="Times New Roman"/>
          </w:rPr>
          <w:t>that</w:t>
        </w:r>
      </w:ins>
      <w:ins w:id="5" w:author="gjbowen" w:date="2018-10-02T08:00:00Z">
        <w:r w:rsidR="001304A7">
          <w:rPr>
            <w:rFonts w:ascii="Times New Roman" w:hAnsi="Times New Roman" w:cs="Times New Roman"/>
          </w:rPr>
          <w:t xml:space="preserve"> </w:t>
        </w:r>
      </w:ins>
      <w:ins w:id="6" w:author="gjbowen" w:date="2018-10-02T08:01:00Z">
        <w:r w:rsidR="001304A7">
          <w:rPr>
            <w:rFonts w:ascii="Times New Roman" w:hAnsi="Times New Roman" w:cs="Times New Roman"/>
          </w:rPr>
          <w:t>have gathered data on this, review of their findings…</w:t>
        </w:r>
      </w:ins>
    </w:p>
    <w:p w14:paraId="11A4DD21" w14:textId="5592198D" w:rsidR="00FE548C" w:rsidRDefault="00C666CD" w:rsidP="007103D4">
      <w:pPr>
        <w:ind w:firstLine="720"/>
        <w:rPr>
          <w:rFonts w:ascii="Times New Roman" w:hAnsi="Times New Roman" w:cs="Times New Roman"/>
        </w:rPr>
      </w:pPr>
      <w:commentRangeStart w:id="7"/>
      <w:r>
        <w:rPr>
          <w:rFonts w:ascii="Times New Roman" w:hAnsi="Times New Roman" w:cs="Times New Roman"/>
        </w:rPr>
        <w:t xml:space="preserve">We assume </w:t>
      </w:r>
      <w:proofErr w:type="spellStart"/>
      <w:r>
        <w:rPr>
          <w:rFonts w:ascii="Times New Roman" w:hAnsi="Times New Roman" w:cs="Times New Roman"/>
        </w:rPr>
        <w:t>pedogenic</w:t>
      </w:r>
      <w:proofErr w:type="spellEnd"/>
      <w:r>
        <w:rPr>
          <w:rFonts w:ascii="Times New Roman" w:hAnsi="Times New Roman" w:cs="Times New Roman"/>
        </w:rPr>
        <w:t xml:space="preserve">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commentRangeEnd w:id="7"/>
      <w:r w:rsidR="001304A7">
        <w:rPr>
          <w:rStyle w:val="CommentReference"/>
        </w:rPr>
        <w:commentReference w:id="7"/>
      </w:r>
      <w:ins w:id="8" w:author="gjbowen" w:date="2018-10-02T08:01:00Z">
        <w:r w:rsidR="001304A7">
          <w:rPr>
            <w:rFonts w:ascii="Times New Roman" w:hAnsi="Times New Roman" w:cs="Times New Roman"/>
          </w:rPr>
          <w:t>Here we explore a complimentary</w:t>
        </w:r>
      </w:ins>
      <w:ins w:id="9" w:author="gjbowen" w:date="2018-10-02T08:02:00Z">
        <w:r w:rsidR="001304A7">
          <w:rPr>
            <w:rFonts w:ascii="Times New Roman" w:hAnsi="Times New Roman" w:cs="Times New Roman"/>
          </w:rPr>
          <w:t>, model-based</w:t>
        </w:r>
      </w:ins>
      <w:ins w:id="10" w:author="gjbowen" w:date="2018-10-02T08:01:00Z">
        <w:r w:rsidR="001304A7">
          <w:rPr>
            <w:rFonts w:ascii="Times New Roman" w:hAnsi="Times New Roman" w:cs="Times New Roman"/>
          </w:rPr>
          <w:t xml:space="preserve"> approach to evaluating the conditions of soil carbonate formation. </w:t>
        </w:r>
      </w:ins>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commentRangeStart w:id="11"/>
      <w:r w:rsidR="00700611" w:rsidRPr="00616DE1">
        <w:rPr>
          <w:rFonts w:ascii="Times New Roman" w:hAnsi="Times New Roman" w:cs="Times New Roman"/>
        </w:rPr>
        <w:t xml:space="preserve">This model </w:t>
      </w:r>
      <w:r>
        <w:rPr>
          <w:rFonts w:ascii="Times New Roman" w:hAnsi="Times New Roman" w:cs="Times New Roman"/>
        </w:rPr>
        <w:t xml:space="preserve">is highly variable in its accuracy of </w:t>
      </w:r>
      <w:r w:rsidR="00700611" w:rsidRPr="00616DE1">
        <w:rPr>
          <w:rFonts w:ascii="Times New Roman" w:hAnsi="Times New Roman" w:cs="Times New Roman"/>
        </w:rPr>
        <w:t>predict</w:t>
      </w:r>
      <w:r>
        <w:rPr>
          <w:rFonts w:ascii="Times New Roman" w:hAnsi="Times New Roman" w:cs="Times New Roman"/>
        </w:rPr>
        <w:t>ing</w:t>
      </w:r>
      <w:r w:rsidR="00700611" w:rsidRPr="00616DE1">
        <w:rPr>
          <w:rFonts w:ascii="Times New Roman" w:hAnsi="Times New Roman" w:cs="Times New Roman"/>
        </w:rPr>
        <w:t xml:space="preserve"> modern soil carbonate carbon and oxygen isotope values</w:t>
      </w:r>
      <w:r>
        <w:rPr>
          <w:rFonts w:ascii="Times New Roman" w:hAnsi="Times New Roman" w:cs="Times New Roman"/>
        </w:rPr>
        <w:t>, based on modern global climate grids</w:t>
      </w:r>
      <w:commentRangeEnd w:id="11"/>
      <w:r w:rsidR="001304A7">
        <w:rPr>
          <w:rStyle w:val="CommentReference"/>
        </w:rPr>
        <w:commentReference w:id="11"/>
      </w:r>
      <w:r>
        <w:rPr>
          <w:rFonts w:ascii="Times New Roman" w:hAnsi="Times New Roman" w:cs="Times New Roman"/>
        </w:rPr>
        <w:t>.</w:t>
      </w:r>
      <w:r w:rsidR="00191CC0">
        <w:rPr>
          <w:rFonts w:ascii="Times New Roman" w:hAnsi="Times New Roman" w:cs="Times New Roman"/>
        </w:rPr>
        <w:t xml:space="preserve"> 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 xml:space="preserve">and its implications for the timing and mechanisms of </w:t>
      </w:r>
      <w:proofErr w:type="spellStart"/>
      <w:r w:rsidR="00191CC0">
        <w:rPr>
          <w:rFonts w:ascii="Times New Roman" w:hAnsi="Times New Roman" w:cs="Times New Roman"/>
        </w:rPr>
        <w:t>pedogenic</w:t>
      </w:r>
      <w:proofErr w:type="spellEnd"/>
      <w:r w:rsidR="00191CC0">
        <w:rPr>
          <w:rFonts w:ascii="Times New Roman" w:hAnsi="Times New Roman" w:cs="Times New Roman"/>
        </w:rPr>
        <w:t xml:space="preserve"> carbonate formation.</w:t>
      </w:r>
      <w:ins w:id="12" w:author="gjbowen" w:date="2018-10-02T08:02:00Z">
        <w:r w:rsidR="001304A7">
          <w:rPr>
            <w:rFonts w:ascii="Times New Roman" w:hAnsi="Times New Roman" w:cs="Times New Roman"/>
          </w:rPr>
          <w:t xml:space="preserve"> The result is a set of hypotheses…</w:t>
        </w:r>
      </w:ins>
    </w:p>
    <w:p w14:paraId="0068F164" w14:textId="4A3C24B6" w:rsidR="00D5275C" w:rsidRPr="00616DE1" w:rsidRDefault="00D5275C" w:rsidP="00D5275C">
      <w:pPr>
        <w:rPr>
          <w:rFonts w:ascii="Times New Roman" w:hAnsi="Times New Roman" w:cs="Times New Roman"/>
        </w:rPr>
      </w:pPr>
      <w:commentRangeStart w:id="13"/>
      <w:r>
        <w:rPr>
          <w:rFonts w:ascii="Times New Roman" w:hAnsi="Times New Roman" w:cs="Times New Roman"/>
        </w:rPr>
        <w:t>Discussion</w:t>
      </w:r>
      <w:commentRangeEnd w:id="13"/>
      <w:r w:rsidR="001304A7">
        <w:rPr>
          <w:rStyle w:val="CommentReference"/>
        </w:rPr>
        <w:commentReference w:id="13"/>
      </w:r>
    </w:p>
    <w:p w14:paraId="073BE234" w14:textId="0F61148E" w:rsidR="00700611" w:rsidRDefault="00700611" w:rsidP="00700611">
      <w:pPr>
        <w:rPr>
          <w:ins w:id="14" w:author="gjbowen" w:date="2018-10-02T08:05:00Z"/>
          <w:rFonts w:ascii="Times New Roman" w:hAnsi="Times New Roman" w:cs="Times New Roman"/>
        </w:rPr>
      </w:pPr>
      <w:r w:rsidRPr="00616DE1">
        <w:rPr>
          <w:rFonts w:ascii="Times New Roman" w:hAnsi="Times New Roman" w:cs="Times New Roman"/>
        </w:rPr>
        <w:t>Warm vs. Dry</w:t>
      </w:r>
      <w:del w:id="15" w:author="gjbowen" w:date="2018-10-02T08:03:00Z">
        <w:r w:rsidRPr="00616DE1" w:rsidDel="001304A7">
          <w:rPr>
            <w:rFonts w:ascii="Times New Roman" w:hAnsi="Times New Roman" w:cs="Times New Roman"/>
          </w:rPr>
          <w:delText xml:space="preserve"> Quarter as the PCQ</w:delText>
        </w:r>
      </w:del>
    </w:p>
    <w:p w14:paraId="19E74279" w14:textId="376FF7F5" w:rsidR="001304A7" w:rsidRDefault="001304A7" w:rsidP="00700611">
      <w:pPr>
        <w:rPr>
          <w:ins w:id="16" w:author="gjbowen" w:date="2018-10-02T08:05:00Z"/>
          <w:rFonts w:ascii="Times New Roman" w:hAnsi="Times New Roman" w:cs="Times New Roman"/>
        </w:rPr>
      </w:pPr>
      <w:ins w:id="17" w:author="gjbowen" w:date="2018-10-02T08:05:00Z">
        <w:r>
          <w:rPr>
            <w:rFonts w:ascii="Times New Roman" w:hAnsi="Times New Roman" w:cs="Times New Roman"/>
          </w:rPr>
          <w:t>-Compare HQ and DQ temps to clumped T estimates</w:t>
        </w:r>
      </w:ins>
    </w:p>
    <w:p w14:paraId="1A5E4B34" w14:textId="4704F0CB" w:rsidR="001304A7" w:rsidRDefault="001304A7" w:rsidP="00700611">
      <w:pPr>
        <w:rPr>
          <w:ins w:id="18" w:author="gjbowen" w:date="2018-10-02T08:05:00Z"/>
          <w:rFonts w:ascii="Times New Roman" w:hAnsi="Times New Roman" w:cs="Times New Roman"/>
        </w:rPr>
      </w:pPr>
      <w:ins w:id="19" w:author="gjbowen" w:date="2018-10-02T08:05:00Z">
        <w:r>
          <w:rPr>
            <w:rFonts w:ascii="Times New Roman" w:hAnsi="Times New Roman" w:cs="Times New Roman"/>
          </w:rPr>
          <w:t xml:space="preserve">-Use HQ and DQ values to model </w:t>
        </w:r>
        <w:r w:rsidR="00B46D28">
          <w:rPr>
            <w:rFonts w:ascii="Times New Roman" w:hAnsi="Times New Roman" w:cs="Times New Roman"/>
          </w:rPr>
          <w:t>isotopes</w:t>
        </w:r>
      </w:ins>
    </w:p>
    <w:p w14:paraId="23968180" w14:textId="4B1CB9C2" w:rsidR="00B46D28" w:rsidRDefault="00B46D28" w:rsidP="00700611">
      <w:pPr>
        <w:rPr>
          <w:ins w:id="20" w:author="gjbowen" w:date="2018-10-02T08:06:00Z"/>
          <w:rFonts w:ascii="Times New Roman" w:hAnsi="Times New Roman" w:cs="Times New Roman"/>
        </w:rPr>
      </w:pPr>
      <w:ins w:id="21" w:author="gjbowen" w:date="2018-10-02T08:05:00Z">
        <w:r>
          <w:rPr>
            <w:rFonts w:ascii="Times New Roman" w:hAnsi="Times New Roman" w:cs="Times New Roman"/>
          </w:rPr>
          <w:tab/>
          <w:t xml:space="preserve">-Carbon </w:t>
        </w:r>
      </w:ins>
      <w:ins w:id="22" w:author="gjbowen" w:date="2018-10-02T08:06:00Z">
        <w:r>
          <w:rPr>
            <w:rFonts w:ascii="Times New Roman" w:hAnsi="Times New Roman" w:cs="Times New Roman"/>
          </w:rPr>
          <w:t>–</w:t>
        </w:r>
      </w:ins>
      <w:ins w:id="23" w:author="gjbowen" w:date="2018-10-02T08:05:00Z">
        <w:r>
          <w:rPr>
            <w:rFonts w:ascii="Times New Roman" w:hAnsi="Times New Roman" w:cs="Times New Roman"/>
          </w:rPr>
          <w:t xml:space="preserve"> HQ </w:t>
        </w:r>
      </w:ins>
      <w:ins w:id="24" w:author="gjbowen" w:date="2018-10-02T08:06:00Z">
        <w:r>
          <w:rPr>
            <w:rFonts w:ascii="Times New Roman" w:hAnsi="Times New Roman" w:cs="Times New Roman"/>
          </w:rPr>
          <w:t xml:space="preserve">give </w:t>
        </w:r>
        <w:proofErr w:type="spellStart"/>
        <w:r>
          <w:rPr>
            <w:rFonts w:ascii="Times New Roman" w:hAnsi="Times New Roman" w:cs="Times New Roman"/>
          </w:rPr>
          <w:t>tigheter</w:t>
        </w:r>
        <w:proofErr w:type="spellEnd"/>
        <w:r>
          <w:rPr>
            <w:rFonts w:ascii="Times New Roman" w:hAnsi="Times New Roman" w:cs="Times New Roman"/>
          </w:rPr>
          <w:t xml:space="preserve"> relationship for MAP&gt;100 but systematically biased, DQ greater scatter but around the 1:1 line</w:t>
        </w:r>
      </w:ins>
    </w:p>
    <w:p w14:paraId="280F3480" w14:textId="2D1281A9" w:rsidR="00B46D28" w:rsidRPr="00616DE1" w:rsidRDefault="00B46D28" w:rsidP="00700611">
      <w:pPr>
        <w:rPr>
          <w:rFonts w:ascii="Times New Roman" w:hAnsi="Times New Roman" w:cs="Times New Roman"/>
        </w:rPr>
      </w:pPr>
      <w:ins w:id="25" w:author="gjbowen" w:date="2018-10-02T08:06:00Z">
        <w:r>
          <w:rPr>
            <w:rFonts w:ascii="Times New Roman" w:hAnsi="Times New Roman" w:cs="Times New Roman"/>
          </w:rPr>
          <w:tab/>
          <w:t>-Oxygen…</w:t>
        </w:r>
      </w:ins>
    </w:p>
    <w:p w14:paraId="44F0952F" w14:textId="60C4FF98" w:rsidR="00700611" w:rsidRPr="00616DE1" w:rsidRDefault="00700611" w:rsidP="00F4458E">
      <w:pPr>
        <w:ind w:firstLine="720"/>
        <w:rPr>
          <w:rFonts w:ascii="Times New Roman" w:hAnsi="Times New Roman" w:cs="Times New Roman"/>
        </w:rPr>
      </w:pPr>
      <w:r w:rsidRPr="00616DE1">
        <w:rPr>
          <w:rFonts w:ascii="Times New Roman" w:hAnsi="Times New Roman" w:cs="Times New Roman"/>
        </w:rPr>
        <w:t xml:space="preserve">We </w:t>
      </w:r>
      <w:r w:rsidR="00D5275C">
        <w:rPr>
          <w:rFonts w:ascii="Times New Roman" w:hAnsi="Times New Roman" w:cs="Times New Roman"/>
        </w:rPr>
        <w:t>ran</w:t>
      </w:r>
      <w:r w:rsidRPr="00616DE1">
        <w:rPr>
          <w:rFonts w:ascii="Times New Roman" w:hAnsi="Times New Roman" w:cs="Times New Roman"/>
        </w:rPr>
        <w:t xml:space="preserve"> </w:t>
      </w:r>
      <w:r w:rsidR="00F4458E">
        <w:rPr>
          <w:rFonts w:ascii="Times New Roman" w:hAnsi="Times New Roman" w:cs="Times New Roman"/>
        </w:rPr>
        <w:t>the mechanistic</w:t>
      </w:r>
      <w:r w:rsidRPr="00616DE1">
        <w:rPr>
          <w:rFonts w:ascii="Times New Roman" w:hAnsi="Times New Roman" w:cs="Times New Roman"/>
        </w:rPr>
        <w:t xml:space="preserve"> model assuming the </w:t>
      </w:r>
      <w:r w:rsidR="00D5275C">
        <w:rPr>
          <w:rFonts w:ascii="Times New Roman" w:hAnsi="Times New Roman" w:cs="Times New Roman"/>
        </w:rPr>
        <w:t>PCQ is</w:t>
      </w:r>
      <w:r w:rsidR="00F4458E">
        <w:rPr>
          <w:rFonts w:ascii="Times New Roman" w:hAnsi="Times New Roman" w:cs="Times New Roman"/>
        </w:rPr>
        <w:t xml:space="preserve"> the </w:t>
      </w:r>
      <w:r w:rsidR="00D5275C">
        <w:rPr>
          <w:rFonts w:ascii="Times New Roman" w:hAnsi="Times New Roman" w:cs="Times New Roman"/>
        </w:rPr>
        <w:t>driest</w:t>
      </w:r>
      <w:r w:rsidR="00F4458E">
        <w:rPr>
          <w:rFonts w:ascii="Times New Roman" w:hAnsi="Times New Roman" w:cs="Times New Roman"/>
        </w:rPr>
        <w:t xml:space="preserve"> </w:t>
      </w:r>
      <w:r w:rsidR="00D5275C">
        <w:rPr>
          <w:rFonts w:ascii="Times New Roman" w:hAnsi="Times New Roman" w:cs="Times New Roman"/>
        </w:rPr>
        <w:t>and</w:t>
      </w:r>
      <w:r w:rsidR="00F4458E">
        <w:rPr>
          <w:rFonts w:ascii="Times New Roman" w:hAnsi="Times New Roman" w:cs="Times New Roman"/>
        </w:rPr>
        <w:t xml:space="preserve"> warm</w:t>
      </w:r>
      <w:r w:rsidR="00D5275C">
        <w:rPr>
          <w:rFonts w:ascii="Times New Roman" w:hAnsi="Times New Roman" w:cs="Times New Roman"/>
        </w:rPr>
        <w:t>est</w:t>
      </w:r>
      <w:r w:rsidR="00F4458E">
        <w:rPr>
          <w:rFonts w:ascii="Times New Roman" w:hAnsi="Times New Roman" w:cs="Times New Roman"/>
        </w:rPr>
        <w:t xml:space="preserve"> quarter of the year, based on global climate grid data</w:t>
      </w:r>
      <w:r w:rsidRPr="00616DE1">
        <w:rPr>
          <w:rFonts w:ascii="Times New Roman" w:hAnsi="Times New Roman" w:cs="Times New Roman"/>
        </w:rPr>
        <w:t>. Comparing the predicted vs. measured carbonate carbon</w:t>
      </w:r>
      <w:r w:rsidR="00D5275C">
        <w:rPr>
          <w:rFonts w:ascii="Times New Roman" w:hAnsi="Times New Roman" w:cs="Times New Roman"/>
        </w:rPr>
        <w:t xml:space="preserve"> </w:t>
      </w:r>
      <w:r w:rsidRPr="00616DE1">
        <w:rPr>
          <w:rFonts w:ascii="Times New Roman" w:hAnsi="Times New Roman" w:cs="Times New Roman"/>
        </w:rPr>
        <w:t xml:space="preserve">isotope values </w:t>
      </w:r>
      <w:r w:rsidR="00D5275C">
        <w:rPr>
          <w:rFonts w:ascii="Times New Roman" w:hAnsi="Times New Roman" w:cs="Times New Roman"/>
        </w:rPr>
        <w:t xml:space="preserve">for the warm quarter as the PCQ </w:t>
      </w:r>
      <w:r w:rsidRPr="00616DE1">
        <w:rPr>
          <w:rFonts w:ascii="Times New Roman" w:hAnsi="Times New Roman" w:cs="Times New Roman"/>
        </w:rPr>
        <w:t>reveals that</w:t>
      </w:r>
      <w:r w:rsidR="00F4458E">
        <w:rPr>
          <w:rFonts w:ascii="Times New Roman" w:hAnsi="Times New Roman" w:cs="Times New Roman"/>
        </w:rPr>
        <w:t xml:space="preserve"> using </w:t>
      </w:r>
      <w:r w:rsidR="00D5275C">
        <w:rPr>
          <w:rFonts w:ascii="Times New Roman" w:hAnsi="Times New Roman" w:cs="Times New Roman"/>
        </w:rPr>
        <w:t>this quarter as the PCQ</w:t>
      </w:r>
      <w:r w:rsidR="00F4458E">
        <w:rPr>
          <w:rFonts w:ascii="Times New Roman" w:hAnsi="Times New Roman" w:cs="Times New Roman"/>
        </w:rPr>
        <w:t xml:space="preserve"> </w:t>
      </w:r>
      <w:r w:rsidR="00D5275C">
        <w:rPr>
          <w:rFonts w:ascii="Times New Roman" w:hAnsi="Times New Roman" w:cs="Times New Roman"/>
        </w:rPr>
        <w:t>systematically underestimates carbon isotope values, which infers that the model is overestimating respiration rates if this is the “real” PCQ</w:t>
      </w:r>
      <w:r w:rsidRPr="00616DE1">
        <w:rPr>
          <w:rFonts w:ascii="Times New Roman" w:hAnsi="Times New Roman" w:cs="Times New Roman"/>
        </w:rPr>
        <w:t xml:space="preserve">. Using the </w:t>
      </w:r>
      <w:r w:rsidR="00D5275C">
        <w:rPr>
          <w:rFonts w:ascii="Times New Roman" w:hAnsi="Times New Roman" w:cs="Times New Roman"/>
        </w:rPr>
        <w:t>dry</w:t>
      </w:r>
      <w:r w:rsidRPr="00616DE1">
        <w:rPr>
          <w:rFonts w:ascii="Times New Roman" w:hAnsi="Times New Roman" w:cs="Times New Roman"/>
        </w:rPr>
        <w:t xml:space="preserve"> quarter as the </w:t>
      </w:r>
      <w:r w:rsidR="00D5275C">
        <w:rPr>
          <w:rFonts w:ascii="Times New Roman" w:hAnsi="Times New Roman" w:cs="Times New Roman"/>
        </w:rPr>
        <w:t>PCQ</w:t>
      </w:r>
      <w:r w:rsidRPr="00616DE1">
        <w:rPr>
          <w:rFonts w:ascii="Times New Roman" w:hAnsi="Times New Roman" w:cs="Times New Roman"/>
        </w:rPr>
        <w:t xml:space="preserve"> yields carbon isotope values that</w:t>
      </w:r>
      <w:r w:rsidR="00D5275C">
        <w:rPr>
          <w:rFonts w:ascii="Times New Roman" w:hAnsi="Times New Roman" w:cs="Times New Roman"/>
        </w:rPr>
        <w:t xml:space="preserve"> are more normally distributed around the 1:1 line, with lower temperatures yielding lower respiration rates in the model. </w:t>
      </w:r>
      <w:r w:rsidR="00CD0D9A">
        <w:rPr>
          <w:rFonts w:ascii="Times New Roman" w:hAnsi="Times New Roman" w:cs="Times New Roman"/>
        </w:rPr>
        <w:t>Predicted o</w:t>
      </w:r>
      <w:r w:rsidR="00D5275C">
        <w:rPr>
          <w:rFonts w:ascii="Times New Roman" w:hAnsi="Times New Roman" w:cs="Times New Roman"/>
        </w:rPr>
        <w:t xml:space="preserve">xygen isotope values of pedogenic carbonate </w:t>
      </w:r>
      <w:r w:rsidR="00CD0D9A">
        <w:rPr>
          <w:rFonts w:ascii="Times New Roman" w:hAnsi="Times New Roman" w:cs="Times New Roman"/>
        </w:rPr>
        <w:t>in the warm quarter</w:t>
      </w:r>
      <w:r w:rsidR="00D5275C">
        <w:rPr>
          <w:rFonts w:ascii="Times New Roman" w:hAnsi="Times New Roman" w:cs="Times New Roman"/>
        </w:rPr>
        <w:t xml:space="preserve"> </w:t>
      </w:r>
      <w:r w:rsidR="00CD0D9A">
        <w:rPr>
          <w:rFonts w:ascii="Times New Roman" w:hAnsi="Times New Roman" w:cs="Times New Roman"/>
        </w:rPr>
        <w:t xml:space="preserve">reveal roughly normally distributed data around the 1:1 line, while using the dry quarter of precipitation reveals systematically lower values for predicted oxygen isotope values compared to the measured values. This arises from the lower formation temperature of pedogenic carbonate, driving fractionation more and getting more negative values. </w:t>
      </w:r>
      <w:commentRangeStart w:id="26"/>
      <w:r w:rsidRPr="00616DE1">
        <w:rPr>
          <w:rFonts w:ascii="Times New Roman" w:hAnsi="Times New Roman" w:cs="Times New Roman"/>
        </w:rPr>
        <w:t>Selecting only the arid to sub-humid sites</w:t>
      </w:r>
      <w:r w:rsidR="00CD0D9A">
        <w:rPr>
          <w:rFonts w:ascii="Times New Roman" w:hAnsi="Times New Roman" w:cs="Times New Roman"/>
        </w:rPr>
        <w:t xml:space="preserve"> </w:t>
      </w:r>
      <w:r w:rsidRPr="00616DE1">
        <w:rPr>
          <w:rFonts w:ascii="Times New Roman" w:hAnsi="Times New Roman" w:cs="Times New Roman"/>
        </w:rPr>
        <w:t>that would</w:t>
      </w:r>
      <w:r w:rsidR="00A32C4E">
        <w:rPr>
          <w:rFonts w:ascii="Times New Roman" w:hAnsi="Times New Roman" w:cs="Times New Roman"/>
        </w:rPr>
        <w:t xml:space="preserve"> normally</w:t>
      </w:r>
      <w:r w:rsidRPr="00616DE1">
        <w:rPr>
          <w:rFonts w:ascii="Times New Roman" w:hAnsi="Times New Roman" w:cs="Times New Roman"/>
        </w:rPr>
        <w:t xml:space="preserve"> precipitate carbonate </w:t>
      </w:r>
      <w:commentRangeEnd w:id="26"/>
      <w:r w:rsidR="001304A7">
        <w:rPr>
          <w:rStyle w:val="CommentReference"/>
        </w:rPr>
        <w:commentReference w:id="26"/>
      </w:r>
      <w:r w:rsidR="00A32C4E">
        <w:rPr>
          <w:rFonts w:ascii="Times New Roman" w:hAnsi="Times New Roman" w:cs="Times New Roman"/>
        </w:rPr>
        <w:t>to create the modeled respiration rate regression</w:t>
      </w:r>
      <w:r w:rsidR="00A32C4E" w:rsidRPr="00616DE1">
        <w:rPr>
          <w:rFonts w:ascii="Times New Roman" w:hAnsi="Times New Roman" w:cs="Times New Roman"/>
        </w:rPr>
        <w:t xml:space="preserve"> </w:t>
      </w:r>
      <w:r w:rsidRPr="00616DE1">
        <w:rPr>
          <w:rFonts w:ascii="Times New Roman" w:hAnsi="Times New Roman" w:cs="Times New Roman"/>
        </w:rPr>
        <w:t>reveal</w:t>
      </w:r>
      <w:r w:rsidR="00521216">
        <w:rPr>
          <w:rFonts w:ascii="Times New Roman" w:hAnsi="Times New Roman" w:cs="Times New Roman"/>
        </w:rPr>
        <w:t xml:space="preserve">s that lower MAP sites have a higher respiration sensitivity to precipitation than higher MAP sites. </w:t>
      </w:r>
      <w:r w:rsidRPr="00616DE1">
        <w:rPr>
          <w:rFonts w:ascii="Times New Roman" w:hAnsi="Times New Roman" w:cs="Times New Roman"/>
        </w:rPr>
        <w:t xml:space="preserve"> </w:t>
      </w:r>
    </w:p>
    <w:p w14:paraId="2FDD39A4" w14:textId="5CFF3E72"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bookmarkStart w:id="27" w:name="_GoBack"/>
      <w:bookmarkEnd w:id="27"/>
    </w:p>
    <w:p w14:paraId="73F0967A" w14:textId="73F5C3A5" w:rsidR="00B85086" w:rsidRDefault="00B85086" w:rsidP="00B85086">
      <w:pPr>
        <w:ind w:firstLine="720"/>
        <w:rPr>
          <w:rFonts w:ascii="Times New Roman" w:hAnsi="Times New Roman" w:cs="Times New Roman"/>
        </w:rPr>
      </w:pPr>
      <w:r>
        <w:rPr>
          <w:rFonts w:ascii="Times New Roman" w:hAnsi="Times New Roman" w:cs="Times New Roman"/>
        </w:rPr>
        <w:t xml:space="preserve">When the model </w:t>
      </w:r>
      <w:r w:rsidR="00973676" w:rsidRPr="00616DE1">
        <w:rPr>
          <w:rFonts w:ascii="Times New Roman" w:hAnsi="Times New Roman" w:cs="Times New Roman"/>
        </w:rPr>
        <w:t>consider</w:t>
      </w:r>
      <w:r>
        <w:rPr>
          <w:rFonts w:ascii="Times New Roman" w:hAnsi="Times New Roman" w:cs="Times New Roman"/>
        </w:rPr>
        <w:t>s</w:t>
      </w:r>
      <w:r w:rsidR="00700611" w:rsidRPr="00616DE1">
        <w:rPr>
          <w:rFonts w:ascii="Times New Roman" w:hAnsi="Times New Roman" w:cs="Times New Roman"/>
        </w:rPr>
        <w:t xml:space="preserve"> evaporative effects and seasonal bias in precipitation</w:t>
      </w:r>
      <w:r>
        <w:rPr>
          <w:rFonts w:ascii="Times New Roman" w:hAnsi="Times New Roman" w:cs="Times New Roman"/>
        </w:rPr>
        <w:t xml:space="preserve"> as free variables, </w:t>
      </w:r>
      <w:r w:rsidR="00700611" w:rsidRPr="00616DE1">
        <w:rPr>
          <w:rFonts w:ascii="Times New Roman" w:hAnsi="Times New Roman" w:cs="Times New Roman"/>
        </w:rPr>
        <w:t xml:space="preserve">the lowest variance in residuals of the predicted values is when these effects are non-existent. This could </w:t>
      </w:r>
      <w:r w:rsidR="00700611" w:rsidRPr="00616DE1">
        <w:rPr>
          <w:rFonts w:ascii="Times New Roman" w:hAnsi="Times New Roman" w:cs="Times New Roman"/>
        </w:rPr>
        <w:lastRenderedPageBreak/>
        <w:t xml:space="preserve">suggest that </w:t>
      </w:r>
      <w:r>
        <w:rPr>
          <w:rFonts w:ascii="Times New Roman" w:hAnsi="Times New Roman" w:cs="Times New Roman"/>
        </w:rPr>
        <w:t xml:space="preserve">evaporative and seasonal bias in precipitation is less important and does not affect most pedogenic carbonate oxygen isotope values. Thus, we propose that </w:t>
      </w:r>
      <w:r w:rsidRPr="00616DE1">
        <w:rPr>
          <w:rFonts w:ascii="Times New Roman" w:hAnsi="Times New Roman" w:cs="Times New Roman"/>
        </w:rPr>
        <w:t xml:space="preserve">annual precipitation </w:t>
      </w:r>
      <w:r>
        <w:rPr>
          <w:rFonts w:ascii="Times New Roman" w:hAnsi="Times New Roman" w:cs="Times New Roman"/>
        </w:rPr>
        <w:t xml:space="preserve">oxygen isotope value </w:t>
      </w:r>
      <w:r w:rsidRPr="00616DE1">
        <w:rPr>
          <w:rFonts w:ascii="Times New Roman" w:hAnsi="Times New Roman" w:cs="Times New Roman"/>
        </w:rPr>
        <w:t>estimates without accounting for evaporative effects is the best way to estimate oxygen isotope values of pedogenic carbonate</w:t>
      </w:r>
      <w:r>
        <w:rPr>
          <w:rFonts w:ascii="Times New Roman" w:hAnsi="Times New Roman" w:cs="Times New Roman"/>
        </w:rPr>
        <w:t xml:space="preserve"> in most cases</w:t>
      </w:r>
      <w:r w:rsidRPr="00616DE1">
        <w:rPr>
          <w:rFonts w:ascii="Times New Roman" w:hAnsi="Times New Roman" w:cs="Times New Roman"/>
        </w:rPr>
        <w:t>.</w:t>
      </w:r>
      <w:r>
        <w:rPr>
          <w:rFonts w:ascii="Times New Roman" w:hAnsi="Times New Roman" w:cs="Times New Roman"/>
        </w:rPr>
        <w:t xml:space="preserve"> </w:t>
      </w:r>
    </w:p>
    <w:p w14:paraId="4E523B76" w14:textId="7C3C62CE" w:rsidR="00500DB7" w:rsidRPr="00616DE1" w:rsidRDefault="00500DB7">
      <w:pPr>
        <w:rPr>
          <w:rFonts w:ascii="Times New Roman" w:hAnsi="Times New Roman" w:cs="Times New Roman"/>
        </w:rPr>
      </w:pPr>
      <w:commentRangeStart w:id="28"/>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w:t>
      </w:r>
      <w:proofErr w:type="spellStart"/>
      <w:r w:rsidRPr="00616DE1">
        <w:rPr>
          <w:rFonts w:ascii="Times New Roman" w:hAnsi="Times New Roman" w:cs="Times New Roman"/>
        </w:rPr>
        <w:t>pedogenic</w:t>
      </w:r>
      <w:proofErr w:type="spellEnd"/>
      <w:r w:rsidRPr="00616DE1">
        <w:rPr>
          <w:rFonts w:ascii="Times New Roman" w:hAnsi="Times New Roman" w:cs="Times New Roman"/>
        </w:rPr>
        <w:t xml:space="preserve"> carbonate</w:t>
      </w:r>
      <w:r w:rsidR="006844C8">
        <w:rPr>
          <w:rFonts w:ascii="Times New Roman" w:hAnsi="Times New Roman" w:cs="Times New Roman"/>
        </w:rPr>
        <w:t xml:space="preserve"> formation</w:t>
      </w:r>
      <w:commentRangeEnd w:id="28"/>
      <w:r w:rsidR="00B46D28">
        <w:rPr>
          <w:rStyle w:val="CommentReference"/>
        </w:rPr>
        <w:commentReference w:id="28"/>
      </w:r>
    </w:p>
    <w:p w14:paraId="3148AE42" w14:textId="3EF0ACDF" w:rsidR="00700611" w:rsidRPr="00616DE1" w:rsidRDefault="00700611" w:rsidP="00B85086">
      <w:pPr>
        <w:ind w:firstLine="720"/>
        <w:rPr>
          <w:rFonts w:ascii="Times New Roman" w:hAnsi="Times New Roman" w:cs="Times New Roman"/>
        </w:rPr>
      </w:pPr>
      <w:r w:rsidRPr="00616DE1">
        <w:rPr>
          <w:rFonts w:ascii="Times New Roman" w:hAnsi="Times New Roman" w:cs="Times New Roman"/>
        </w:rPr>
        <w:t>Both the previous section, noting the lack of evaporative effects on oxygen isotope values of pedogenic carbonates</w:t>
      </w:r>
      <w:r w:rsidR="00616DE1" w:rsidRPr="00616DE1">
        <w:rPr>
          <w:rFonts w:ascii="Times New Roman" w:hAnsi="Times New Roman" w:cs="Times New Roman"/>
        </w:rPr>
        <w:t>,</w:t>
      </w:r>
      <w:r w:rsidRPr="00616DE1">
        <w:rPr>
          <w:rFonts w:ascii="Times New Roman" w:hAnsi="Times New Roman" w:cs="Times New Roman"/>
        </w:rPr>
        <w:t xml:space="preserve"> and</w:t>
      </w:r>
      <w:r w:rsidR="00616DE1" w:rsidRPr="00616DE1">
        <w:rPr>
          <w:rFonts w:ascii="Times New Roman" w:hAnsi="Times New Roman" w:cs="Times New Roman"/>
        </w:rPr>
        <w:t xml:space="preserve"> the observation that respiration rates seem to be consistently low during pedogenic carbonate formation, lead us to believe that CO</w:t>
      </w:r>
      <w:r w:rsidR="00616DE1" w:rsidRPr="00C51191">
        <w:rPr>
          <w:rFonts w:ascii="Times New Roman" w:hAnsi="Times New Roman" w:cs="Times New Roman"/>
          <w:vertAlign w:val="subscript"/>
        </w:rPr>
        <w:t>2</w:t>
      </w:r>
      <w:r w:rsidR="00616DE1" w:rsidRPr="00616DE1">
        <w:rPr>
          <w:rFonts w:ascii="Times New Roman" w:hAnsi="Times New Roman" w:cs="Times New Roman"/>
        </w:rPr>
        <w:t xml:space="preserve"> degassing could be the dominant mechanism of pedogenic carbonate precipitation.</w:t>
      </w:r>
    </w:p>
    <w:p w14:paraId="042E7BB2" w14:textId="77777777" w:rsidR="00500DB7" w:rsidRPr="00616DE1" w:rsidRDefault="00500DB7">
      <w:pPr>
        <w:rPr>
          <w:rFonts w:ascii="Times New Roman" w:hAnsi="Times New Roman" w:cs="Times New Roman"/>
        </w:rPr>
      </w:pPr>
    </w:p>
    <w:sectPr w:rsidR="00500DB7" w:rsidRPr="00616D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jbowen" w:date="2018-10-02T07:55:00Z" w:initials="g">
    <w:p w14:paraId="1E3F73BE" w14:textId="7E2F8336" w:rsidR="001304A7" w:rsidRDefault="001304A7">
      <w:pPr>
        <w:pStyle w:val="CommentText"/>
      </w:pPr>
      <w:r>
        <w:rPr>
          <w:rStyle w:val="CommentReference"/>
        </w:rPr>
        <w:annotationRef/>
      </w:r>
      <w:r>
        <w:t>+ timing, e.g. is it happening all at once or may during many shorter events throughout a larger part of the year.</w:t>
      </w:r>
    </w:p>
  </w:comment>
  <w:comment w:id="2" w:author="gjbowen" w:date="2018-10-02T07:56:00Z" w:initials="g">
    <w:p w14:paraId="7FC998C9" w14:textId="0F3E1F72" w:rsidR="001304A7" w:rsidRDefault="001304A7">
      <w:pPr>
        <w:pStyle w:val="CommentText"/>
      </w:pPr>
      <w:r>
        <w:rPr>
          <w:rStyle w:val="CommentReference"/>
        </w:rPr>
        <w:annotationRef/>
      </w:r>
      <w:r>
        <w:t xml:space="preserve">I would frame this differently, this is an argument you have made in the other paper, but really what we know is that both short-term (e.g., seasonal) and annual climate characteristics might influence the conditions of carbonate formation. </w:t>
      </w:r>
    </w:p>
  </w:comment>
  <w:comment w:id="7" w:author="gjbowen" w:date="2018-10-02T07:58:00Z" w:initials="g">
    <w:p w14:paraId="668D92C8" w14:textId="626A542A" w:rsidR="001304A7" w:rsidRDefault="001304A7">
      <w:pPr>
        <w:pStyle w:val="CommentText"/>
      </w:pPr>
      <w:r>
        <w:rPr>
          <w:rStyle w:val="CommentReference"/>
        </w:rPr>
        <w:annotationRef/>
      </w:r>
      <w:r>
        <w:t>methods</w:t>
      </w:r>
    </w:p>
  </w:comment>
  <w:comment w:id="11" w:author="gjbowen" w:date="2018-10-02T08:00:00Z" w:initials="g">
    <w:p w14:paraId="49A2665C" w14:textId="48B118D2" w:rsidR="001304A7" w:rsidRDefault="001304A7">
      <w:pPr>
        <w:pStyle w:val="CommentText"/>
      </w:pPr>
      <w:r>
        <w:rPr>
          <w:rStyle w:val="CommentReference"/>
        </w:rPr>
        <w:annotationRef/>
      </w:r>
      <w:r>
        <w:t>Not the message you want to send</w:t>
      </w:r>
    </w:p>
  </w:comment>
  <w:comment w:id="13" w:author="gjbowen" w:date="2018-10-02T08:04:00Z" w:initials="g">
    <w:p w14:paraId="5EAB6A1A" w14:textId="60A75B29" w:rsidR="001304A7" w:rsidRDefault="001304A7">
      <w:pPr>
        <w:pStyle w:val="CommentText"/>
      </w:pPr>
      <w:r>
        <w:rPr>
          <w:rStyle w:val="CommentReference"/>
        </w:rPr>
        <w:annotationRef/>
      </w:r>
      <w:r>
        <w:t>Let’s lay out the set of experiments here in bullet form rather than write text yet…</w:t>
      </w:r>
    </w:p>
  </w:comment>
  <w:comment w:id="26" w:author="gjbowen" w:date="2018-10-02T08:04:00Z" w:initials="g">
    <w:p w14:paraId="380FE23D" w14:textId="305597C0" w:rsidR="001304A7" w:rsidRDefault="001304A7">
      <w:pPr>
        <w:pStyle w:val="CommentText"/>
      </w:pPr>
      <w:r>
        <w:rPr>
          <w:rStyle w:val="CommentReference"/>
        </w:rPr>
        <w:annotationRef/>
      </w:r>
      <w:r>
        <w:t>What does this mean?</w:t>
      </w:r>
    </w:p>
  </w:comment>
  <w:comment w:id="28" w:author="gjbowen" w:date="2018-10-02T08:07:00Z" w:initials="g">
    <w:p w14:paraId="3A04F0AF" w14:textId="6A923D91" w:rsidR="00B46D28" w:rsidRDefault="00B46D2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3F73BE" w15:done="0"/>
  <w15:commentEx w15:paraId="7FC998C9" w15:done="0"/>
  <w15:commentEx w15:paraId="668D92C8" w15:done="0"/>
  <w15:commentEx w15:paraId="49A2665C" w15:done="0"/>
  <w15:commentEx w15:paraId="5EAB6A1A" w15:done="0"/>
  <w15:commentEx w15:paraId="380FE23D" w15:done="0"/>
  <w15:commentEx w15:paraId="3A04F0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A6"/>
    <w:rsid w:val="001304A7"/>
    <w:rsid w:val="00191CC0"/>
    <w:rsid w:val="0020547D"/>
    <w:rsid w:val="003B75D7"/>
    <w:rsid w:val="00500DB7"/>
    <w:rsid w:val="00521216"/>
    <w:rsid w:val="0060097B"/>
    <w:rsid w:val="00616DE1"/>
    <w:rsid w:val="006844C8"/>
    <w:rsid w:val="006D2EA6"/>
    <w:rsid w:val="00700611"/>
    <w:rsid w:val="00701220"/>
    <w:rsid w:val="007103D4"/>
    <w:rsid w:val="008C313F"/>
    <w:rsid w:val="00973676"/>
    <w:rsid w:val="00A16E42"/>
    <w:rsid w:val="00A32C4E"/>
    <w:rsid w:val="00B46D28"/>
    <w:rsid w:val="00B85086"/>
    <w:rsid w:val="00C03E2D"/>
    <w:rsid w:val="00C51191"/>
    <w:rsid w:val="00C666CD"/>
    <w:rsid w:val="00CD0D9A"/>
    <w:rsid w:val="00D0081B"/>
    <w:rsid w:val="00D5275C"/>
    <w:rsid w:val="00F4458E"/>
    <w:rsid w:val="00F53986"/>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064E"/>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gjbowen</cp:lastModifiedBy>
  <cp:revision>2</cp:revision>
  <dcterms:created xsi:type="dcterms:W3CDTF">2018-10-09T08:24:00Z</dcterms:created>
  <dcterms:modified xsi:type="dcterms:W3CDTF">2018-10-09T08:24:00Z</dcterms:modified>
</cp:coreProperties>
</file>